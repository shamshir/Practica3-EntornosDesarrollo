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648370"/>
        <w:docPartObj>
          <w:docPartGallery w:val="Cover Pages"/>
          <w:docPartUnique/>
        </w:docPartObj>
      </w:sdtPr>
      <w:sdtContent>
        <w:p w:rsidR="00470F15" w:rsidRDefault="00470F15">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posOffset>419100</wp:posOffset>
                    </wp:positionH>
                    <wp:positionV relativeFrom="page">
                      <wp:posOffset>395289</wp:posOffset>
                    </wp:positionV>
                    <wp:extent cx="6729413" cy="9891712"/>
                    <wp:effectExtent l="0" t="0" r="0" b="0"/>
                    <wp:wrapNone/>
                    <wp:docPr id="11" name="Grupo 11"/>
                    <wp:cNvGraphicFramePr/>
                    <a:graphic xmlns:a="http://schemas.openxmlformats.org/drawingml/2006/main">
                      <a:graphicData uri="http://schemas.microsoft.com/office/word/2010/wordprocessingGroup">
                        <wpg:wgp>
                          <wpg:cNvGrpSpPr/>
                          <wpg:grpSpPr>
                            <a:xfrm>
                              <a:off x="0" y="0"/>
                              <a:ext cx="6729413" cy="9891712"/>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040D99" w:rsidRDefault="00040D9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040D99" w:rsidRDefault="00040D99">
                                      <w:pPr>
                                        <w:pStyle w:val="Sinespaciado"/>
                                        <w:rPr>
                                          <w:color w:val="FFFFFF" w:themeColor="background1"/>
                                          <w:sz w:val="28"/>
                                          <w:szCs w:val="28"/>
                                        </w:rPr>
                                      </w:pPr>
                                      <w:r>
                                        <w:rPr>
                                          <w:color w:val="FFFFFF" w:themeColor="background1"/>
                                          <w:sz w:val="28"/>
                                          <w:szCs w:val="28"/>
                                        </w:rPr>
                                        <w:t>Fases en el desarrollo del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40D99" w:rsidRDefault="00040D99">
                                      <w:pPr>
                                        <w:pStyle w:val="Sinespaciado"/>
                                        <w:rPr>
                                          <w:color w:val="FFFFFF" w:themeColor="background1"/>
                                          <w:sz w:val="32"/>
                                          <w:szCs w:val="32"/>
                                        </w:rPr>
                                      </w:pPr>
                                      <w:r>
                                        <w:rPr>
                                          <w:color w:val="FFFFFF" w:themeColor="background1"/>
                                          <w:sz w:val="32"/>
                                          <w:szCs w:val="32"/>
                                        </w:rPr>
                                        <w:t>Javier Vañó, Rodolfo Biasini, Maria Adrover</w:t>
                                      </w:r>
                                    </w:p>
                                  </w:sdtContent>
                                </w:sdt>
                                <w:p w:rsidR="00040D99" w:rsidRDefault="00040D9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ENTORNS DE DESENVOLUPAMENT</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Curso 2017/18</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 o:spid="_x0000_s1026" style="position:absolute;margin-left:33pt;margin-top:31.15pt;width:529.9pt;height:778.85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OcQA&#10;AADbAAAADwAAAGRycy9kb3ducmV2LnhtbESPQWsCMRSE70L/Q3iF3mq2tdplNYq0lJYiSFfx/Ny8&#10;boKbl2UTdf33jVDwOMzMN8xs0btGnKgL1rOCp2EGgrjy2nKtYLv5eMxBhIissfFMCi4UYDG/G8yw&#10;0P7MP3QqYy0ShEOBCkyMbSFlqAw5DEPfEifv13cOY5JdLXWH5wR3jXzOsol0aDktGGzpzVB1KI9O&#10;QfnqXgxv7Oo4Xn9+X/bvZZ7vrFIP9/1yCiJSH2/h//aXVjAawfV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6LDnEAAAA2wAAAA8AAAAAAAAAAAAAAAAAmAIAAGRycy9k&#10;b3ducmV2LnhtbFBLBQYAAAAABAAEAPUAAACJAwAAAAA=&#10;" fillcolor="black [3213]" stroked="f" strokeweight="1.25pt">
                      <v:stroke endcap="round"/>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040D99" w:rsidRDefault="00040D99">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ZOOPLANET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040D99" w:rsidRDefault="00040D99">
                                <w:pPr>
                                  <w:pStyle w:val="Sinespaciado"/>
                                  <w:rPr>
                                    <w:color w:val="FFFFFF" w:themeColor="background1"/>
                                    <w:sz w:val="28"/>
                                    <w:szCs w:val="28"/>
                                  </w:rPr>
                                </w:pPr>
                                <w:r>
                                  <w:rPr>
                                    <w:color w:val="FFFFFF" w:themeColor="background1"/>
                                    <w:sz w:val="28"/>
                                    <w:szCs w:val="28"/>
                                  </w:rPr>
                                  <w:t>Fases en el desarrollo del software</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Tj68QA&#10;AADbAAAADwAAAGRycy9kb3ducmV2LnhtbESPQWsCMRSE74X+h/AK3mq2tVjZGqVYBKknben5uXnd&#10;rN28LMlTt/31RhB6HGbmG2Y6732rjhRTE9jAw7AARVwF23Bt4PNjeT8BlQTZYhuYDPxSgvns9maK&#10;pQ0n3tBxK7XKEE4lGnAiXal1qhx5TMPQEWfvO0SPkmWstY14ynDf6seiGGuPDecFhx0tHFU/24M3&#10;8BbXX4u9bPY7Fj3a/bn3yXM9NmZw17++gBLq5T98ba+sgdETXL7kH6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vEAAAA2wAAAA8AAAAAAAAAAAAAAAAAmAIAAGRycy9k&#10;b3ducmV2LnhtbFBLBQYAAAAABAAEAPUAAACJAwAAAAA=&#10;" fillcolor="gray [1629]" stroked="f" strokeweight="1.25pt">
                      <v:stroke endcap="round"/>
                    </v:rec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040D99" w:rsidRDefault="00040D99">
                                <w:pPr>
                                  <w:pStyle w:val="Sinespaciado"/>
                                  <w:rPr>
                                    <w:color w:val="FFFFFF" w:themeColor="background1"/>
                                    <w:sz w:val="32"/>
                                    <w:szCs w:val="32"/>
                                  </w:rPr>
                                </w:pPr>
                                <w:r>
                                  <w:rPr>
                                    <w:color w:val="FFFFFF" w:themeColor="background1"/>
                                    <w:sz w:val="32"/>
                                    <w:szCs w:val="32"/>
                                  </w:rPr>
                                  <w:t>Javier Vañó, Rodolfo Biasini, Maria Adrover</w:t>
                                </w:r>
                              </w:p>
                            </w:sdtContent>
                          </w:sdt>
                          <w:p w:rsidR="00040D99" w:rsidRDefault="00040D99">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ENTORNS DE DESENVOLUPAMENT</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Curso 2017/18</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302374073"/>
        <w:docPartObj>
          <w:docPartGallery w:val="Table of Contents"/>
          <w:docPartUnique/>
        </w:docPartObj>
      </w:sdtPr>
      <w:sdtEndPr>
        <w:rPr>
          <w:b/>
          <w:bCs/>
        </w:rPr>
      </w:sdtEndPr>
      <w:sdtContent>
        <w:p w:rsidR="00470F15" w:rsidRDefault="00470F15">
          <w:pPr>
            <w:pStyle w:val="TtulodeTDC"/>
          </w:pPr>
          <w:r>
            <w:t>Contenido</w:t>
          </w:r>
        </w:p>
        <w:p w:rsidR="00F71EE7" w:rsidRPr="00F71EE7" w:rsidRDefault="00F71EE7" w:rsidP="00F71EE7">
          <w:pPr>
            <w:rPr>
              <w:lang w:eastAsia="es-ES"/>
            </w:rPr>
          </w:pPr>
        </w:p>
        <w:p w:rsidR="00446846" w:rsidRDefault="00470F15">
          <w:pPr>
            <w:pStyle w:val="TDC1"/>
            <w:tabs>
              <w:tab w:val="right" w:leader="dot" w:pos="8494"/>
            </w:tabs>
            <w:rPr>
              <w:ins w:id="0" w:author="mia a" w:date="2017-12-09T11:07:00Z"/>
              <w:rFonts w:eastAsiaTheme="minorEastAsia"/>
              <w:noProof/>
              <w:lang w:eastAsia="es-ES"/>
            </w:rPr>
          </w:pPr>
          <w:r>
            <w:fldChar w:fldCharType="begin"/>
          </w:r>
          <w:r>
            <w:instrText xml:space="preserve"> TOC \o "1-3" \h \z \u </w:instrText>
          </w:r>
          <w:r>
            <w:fldChar w:fldCharType="separate"/>
          </w:r>
          <w:ins w:id="1" w:author="mia a" w:date="2017-12-09T11:07:00Z">
            <w:r w:rsidR="00446846" w:rsidRPr="00D32F33">
              <w:rPr>
                <w:rStyle w:val="Hipervnculo"/>
                <w:noProof/>
              </w:rPr>
              <w:fldChar w:fldCharType="begin"/>
            </w:r>
            <w:r w:rsidR="00446846" w:rsidRPr="00D32F33">
              <w:rPr>
                <w:rStyle w:val="Hipervnculo"/>
                <w:noProof/>
              </w:rPr>
              <w:instrText xml:space="preserve"> </w:instrText>
            </w:r>
            <w:r w:rsidR="00446846">
              <w:rPr>
                <w:noProof/>
              </w:rPr>
              <w:instrText>HYPERLINK \l "_Toc500580970"</w:instrText>
            </w:r>
            <w:r w:rsidR="00446846" w:rsidRPr="00D32F33">
              <w:rPr>
                <w:rStyle w:val="Hipervnculo"/>
                <w:noProof/>
              </w:rPr>
              <w:instrText xml:space="preserve"> </w:instrText>
            </w:r>
            <w:r w:rsidR="00446846" w:rsidRPr="00D32F33">
              <w:rPr>
                <w:rStyle w:val="Hipervnculo"/>
                <w:noProof/>
              </w:rPr>
            </w:r>
            <w:r w:rsidR="00446846" w:rsidRPr="00D32F33">
              <w:rPr>
                <w:rStyle w:val="Hipervnculo"/>
                <w:noProof/>
              </w:rPr>
              <w:fldChar w:fldCharType="separate"/>
            </w:r>
            <w:r w:rsidR="00446846" w:rsidRPr="00D32F33">
              <w:rPr>
                <w:rStyle w:val="Hipervnculo"/>
                <w:noProof/>
              </w:rPr>
              <w:t>Introducción</w:t>
            </w:r>
            <w:r w:rsidR="00446846">
              <w:rPr>
                <w:noProof/>
                <w:webHidden/>
              </w:rPr>
              <w:tab/>
            </w:r>
            <w:r w:rsidR="00446846">
              <w:rPr>
                <w:noProof/>
                <w:webHidden/>
              </w:rPr>
              <w:fldChar w:fldCharType="begin"/>
            </w:r>
            <w:r w:rsidR="00446846">
              <w:rPr>
                <w:noProof/>
                <w:webHidden/>
              </w:rPr>
              <w:instrText xml:space="preserve"> PAGEREF _Toc500580970 \h </w:instrText>
            </w:r>
            <w:r w:rsidR="00446846">
              <w:rPr>
                <w:noProof/>
                <w:webHidden/>
              </w:rPr>
            </w:r>
          </w:ins>
          <w:r w:rsidR="00446846">
            <w:rPr>
              <w:noProof/>
              <w:webHidden/>
            </w:rPr>
            <w:fldChar w:fldCharType="separate"/>
          </w:r>
          <w:ins w:id="2" w:author="mia a" w:date="2017-12-09T11:07:00Z">
            <w:r w:rsidR="00446846">
              <w:rPr>
                <w:noProof/>
                <w:webHidden/>
              </w:rPr>
              <w:t>2</w:t>
            </w:r>
            <w:r w:rsidR="00446846">
              <w:rPr>
                <w:noProof/>
                <w:webHidden/>
              </w:rPr>
              <w:fldChar w:fldCharType="end"/>
            </w:r>
            <w:r w:rsidR="00446846" w:rsidRPr="00D32F33">
              <w:rPr>
                <w:rStyle w:val="Hipervnculo"/>
                <w:noProof/>
              </w:rPr>
              <w:fldChar w:fldCharType="end"/>
            </w:r>
          </w:ins>
        </w:p>
        <w:p w:rsidR="00446846" w:rsidRDefault="00446846">
          <w:pPr>
            <w:pStyle w:val="TDC1"/>
            <w:tabs>
              <w:tab w:val="right" w:leader="dot" w:pos="8494"/>
            </w:tabs>
            <w:rPr>
              <w:ins w:id="3" w:author="mia a" w:date="2017-12-09T11:07:00Z"/>
              <w:rFonts w:eastAsiaTheme="minorEastAsia"/>
              <w:noProof/>
              <w:lang w:eastAsia="es-ES"/>
            </w:rPr>
          </w:pPr>
          <w:ins w:id="4"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"_Toc500580971"</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DESARROLLO</w:t>
            </w:r>
            <w:r>
              <w:rPr>
                <w:noProof/>
                <w:webHidden/>
              </w:rPr>
              <w:tab/>
            </w:r>
            <w:r>
              <w:rPr>
                <w:noProof/>
                <w:webHidden/>
              </w:rPr>
              <w:fldChar w:fldCharType="begin"/>
            </w:r>
            <w:r>
              <w:rPr>
                <w:noProof/>
                <w:webHidden/>
              </w:rPr>
              <w:instrText xml:space="preserve"> PAGEREF _Toc500580971 \h </w:instrText>
            </w:r>
            <w:r>
              <w:rPr>
                <w:noProof/>
                <w:webHidden/>
              </w:rPr>
            </w:r>
          </w:ins>
          <w:r>
            <w:rPr>
              <w:noProof/>
              <w:webHidden/>
            </w:rPr>
            <w:fldChar w:fldCharType="separate"/>
          </w:r>
          <w:ins w:id="5"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2"/>
            <w:tabs>
              <w:tab w:val="left" w:pos="880"/>
              <w:tab w:val="right" w:leader="dot" w:pos="8494"/>
            </w:tabs>
            <w:rPr>
              <w:ins w:id="6" w:author="mia a" w:date="2017-12-09T11:07:00Z"/>
              <w:rFonts w:eastAsiaTheme="minorEastAsia"/>
              <w:noProof/>
              <w:lang w:eastAsia="es-ES"/>
            </w:rPr>
          </w:pPr>
          <w:ins w:id="7"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"_Toc500580972"</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a)</w:t>
            </w:r>
            <w:r>
              <w:rPr>
                <w:rFonts w:eastAsiaTheme="minorEastAsia"/>
                <w:noProof/>
                <w:lang w:eastAsia="es-ES"/>
              </w:rPr>
              <w:tab/>
            </w:r>
            <w:r w:rsidRPr="00D32F33">
              <w:rPr>
                <w:rStyle w:val="Hipervnculo"/>
                <w:rFonts w:ascii="Century Gothic" w:hAnsi="Century Gothic"/>
                <w:noProof/>
              </w:rPr>
              <w:t>Contextualización</w:t>
            </w:r>
            <w:r>
              <w:rPr>
                <w:noProof/>
                <w:webHidden/>
              </w:rPr>
              <w:tab/>
            </w:r>
            <w:r>
              <w:rPr>
                <w:noProof/>
                <w:webHidden/>
              </w:rPr>
              <w:fldChar w:fldCharType="begin"/>
            </w:r>
            <w:r>
              <w:rPr>
                <w:noProof/>
                <w:webHidden/>
              </w:rPr>
              <w:instrText xml:space="preserve"> PAGEREF _Toc500580972 \h </w:instrText>
            </w:r>
            <w:r>
              <w:rPr>
                <w:noProof/>
                <w:webHidden/>
              </w:rPr>
            </w:r>
          </w:ins>
          <w:r>
            <w:rPr>
              <w:noProof/>
              <w:webHidden/>
            </w:rPr>
            <w:fldChar w:fldCharType="separate"/>
          </w:r>
          <w:ins w:id="8"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9" w:author="mia a" w:date="2017-12-09T11:07:00Z"/>
              <w:rFonts w:eastAsiaTheme="minorEastAsia"/>
              <w:noProof/>
              <w:lang w:eastAsia="es-ES"/>
            </w:rPr>
          </w:pPr>
          <w:ins w:id="10"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"_Toc500580973"</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#Nuestra empresa</w:t>
            </w:r>
            <w:r>
              <w:rPr>
                <w:noProof/>
                <w:webHidden/>
              </w:rPr>
              <w:tab/>
            </w:r>
            <w:r>
              <w:rPr>
                <w:noProof/>
                <w:webHidden/>
              </w:rPr>
              <w:fldChar w:fldCharType="begin"/>
            </w:r>
            <w:r>
              <w:rPr>
                <w:noProof/>
                <w:webHidden/>
              </w:rPr>
              <w:instrText xml:space="preserve"> PAGEREF _Toc500580973 \h </w:instrText>
            </w:r>
            <w:r>
              <w:rPr>
                <w:noProof/>
                <w:webHidden/>
              </w:rPr>
            </w:r>
          </w:ins>
          <w:r>
            <w:rPr>
              <w:noProof/>
              <w:webHidden/>
            </w:rPr>
            <w:fldChar w:fldCharType="separate"/>
          </w:r>
          <w:ins w:id="11"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12" w:author="mia a" w:date="2017-12-09T11:07:00Z"/>
              <w:rFonts w:eastAsiaTheme="minorEastAsia"/>
              <w:noProof/>
              <w:lang w:eastAsia="es-ES"/>
            </w:rPr>
          </w:pPr>
          <w:ins w:id="13"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"_Toc500580974"</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#Descripción del proyecto</w:t>
            </w:r>
            <w:r>
              <w:rPr>
                <w:noProof/>
                <w:webHidden/>
              </w:rPr>
              <w:tab/>
            </w:r>
            <w:r>
              <w:rPr>
                <w:noProof/>
                <w:webHidden/>
              </w:rPr>
              <w:fldChar w:fldCharType="begin"/>
            </w:r>
            <w:r>
              <w:rPr>
                <w:noProof/>
                <w:webHidden/>
              </w:rPr>
              <w:instrText xml:space="preserve"> PAGEREF _Toc500580974 \h </w:instrText>
            </w:r>
            <w:r>
              <w:rPr>
                <w:noProof/>
                <w:webHidden/>
              </w:rPr>
            </w:r>
          </w:ins>
          <w:r>
            <w:rPr>
              <w:noProof/>
              <w:webHidden/>
            </w:rPr>
            <w:fldChar w:fldCharType="separate"/>
          </w:r>
          <w:ins w:id="14" w:author="mia a" w:date="2017-12-09T11:07:00Z">
            <w:r>
              <w:rPr>
                <w:noProof/>
                <w:webHidden/>
              </w:rPr>
              <w:t>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15" w:author="mia a" w:date="2017-12-09T11:07:00Z"/>
              <w:rFonts w:eastAsiaTheme="minorEastAsia"/>
              <w:noProof/>
              <w:lang w:eastAsia="es-ES"/>
            </w:rPr>
          </w:pPr>
          <w:ins w:id="16"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"_Toc500580975"</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ascii="Century Gothic" w:hAnsi="Century Gothic"/>
                <w:noProof/>
              </w:rPr>
              <w:t>#Características del cliente</w:t>
            </w:r>
            <w:r>
              <w:rPr>
                <w:noProof/>
                <w:webHidden/>
              </w:rPr>
              <w:tab/>
            </w:r>
            <w:r>
              <w:rPr>
                <w:noProof/>
                <w:webHidden/>
              </w:rPr>
              <w:fldChar w:fldCharType="begin"/>
            </w:r>
            <w:r>
              <w:rPr>
                <w:noProof/>
                <w:webHidden/>
              </w:rPr>
              <w:instrText xml:space="preserve"> PAGEREF _Toc500580975 \h </w:instrText>
            </w:r>
            <w:r>
              <w:rPr>
                <w:noProof/>
                <w:webHidden/>
              </w:rPr>
            </w:r>
          </w:ins>
          <w:r>
            <w:rPr>
              <w:noProof/>
              <w:webHidden/>
            </w:rPr>
            <w:fldChar w:fldCharType="separate"/>
          </w:r>
          <w:ins w:id="17" w:author="mia a" w:date="2017-12-09T11:07:00Z">
            <w:r>
              <w:rPr>
                <w:noProof/>
                <w:webHidden/>
              </w:rPr>
              <w:t>4</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18" w:author="mia a" w:date="2017-12-09T11:07:00Z"/>
              <w:rFonts w:eastAsiaTheme="minorEastAsia"/>
              <w:noProof/>
              <w:lang w:eastAsia="es-ES"/>
            </w:rPr>
          </w:pPr>
          <w:ins w:id="19"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"_Toc500580976"</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b)</w:t>
            </w:r>
            <w:r>
              <w:rPr>
                <w:rFonts w:eastAsiaTheme="minorEastAsia"/>
                <w:noProof/>
                <w:lang w:eastAsia="es-ES"/>
              </w:rPr>
              <w:tab/>
            </w:r>
            <w:r w:rsidRPr="00D32F33">
              <w:rPr>
                <w:rStyle w:val="Hipervnculo"/>
                <w:noProof/>
              </w:rPr>
              <w:t>Modelo de ciclo de vida</w:t>
            </w:r>
            <w:r>
              <w:rPr>
                <w:noProof/>
                <w:webHidden/>
              </w:rPr>
              <w:tab/>
            </w:r>
            <w:r>
              <w:rPr>
                <w:noProof/>
                <w:webHidden/>
              </w:rPr>
              <w:fldChar w:fldCharType="begin"/>
            </w:r>
            <w:r>
              <w:rPr>
                <w:noProof/>
                <w:webHidden/>
              </w:rPr>
              <w:instrText xml:space="preserve"> PAGEREF _Toc500580976 \h </w:instrText>
            </w:r>
            <w:r>
              <w:rPr>
                <w:noProof/>
                <w:webHidden/>
              </w:rPr>
            </w:r>
          </w:ins>
          <w:r>
            <w:rPr>
              <w:noProof/>
              <w:webHidden/>
            </w:rPr>
            <w:fldChar w:fldCharType="separate"/>
          </w:r>
          <w:ins w:id="20" w:author="mia a" w:date="2017-12-09T11:07:00Z">
            <w:r>
              <w:rPr>
                <w:noProof/>
                <w:webHidden/>
              </w:rPr>
              <w:t>4</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21" w:author="mia a" w:date="2017-12-09T11:07:00Z"/>
              <w:rFonts w:eastAsiaTheme="minorEastAsia"/>
              <w:noProof/>
              <w:lang w:eastAsia="es-ES"/>
            </w:rPr>
          </w:pPr>
          <w:ins w:id="22"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"_Toc500580977"</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c)</w:t>
            </w:r>
            <w:r>
              <w:rPr>
                <w:rFonts w:eastAsiaTheme="minorEastAsia"/>
                <w:noProof/>
                <w:lang w:eastAsia="es-ES"/>
              </w:rPr>
              <w:tab/>
            </w:r>
            <w:r w:rsidRPr="00D32F33">
              <w:rPr>
                <w:rStyle w:val="Hipervnculo"/>
                <w:noProof/>
              </w:rPr>
              <w:t>Documento ERS (Análisis de Requisitos)</w:t>
            </w:r>
            <w:r>
              <w:rPr>
                <w:noProof/>
                <w:webHidden/>
              </w:rPr>
              <w:tab/>
            </w:r>
            <w:r>
              <w:rPr>
                <w:noProof/>
                <w:webHidden/>
              </w:rPr>
              <w:fldChar w:fldCharType="begin"/>
            </w:r>
            <w:r>
              <w:rPr>
                <w:noProof/>
                <w:webHidden/>
              </w:rPr>
              <w:instrText xml:space="preserve"> PAGEREF _Toc500580977 \h </w:instrText>
            </w:r>
            <w:r>
              <w:rPr>
                <w:noProof/>
                <w:webHidden/>
              </w:rPr>
            </w:r>
          </w:ins>
          <w:r>
            <w:rPr>
              <w:noProof/>
              <w:webHidden/>
            </w:rPr>
            <w:fldChar w:fldCharType="separate"/>
          </w:r>
          <w:ins w:id="23" w:author="mia a" w:date="2017-12-09T11:07:00Z">
            <w:r>
              <w:rPr>
                <w:noProof/>
                <w:webHidden/>
              </w:rPr>
              <w:t>5</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24" w:author="mia a" w:date="2017-12-09T11:07:00Z"/>
              <w:rFonts w:eastAsiaTheme="minorEastAsia"/>
              <w:noProof/>
              <w:lang w:eastAsia="es-ES"/>
            </w:rPr>
          </w:pPr>
          <w:ins w:id="25"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"_Toc500580978"</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#Planificación</w:t>
            </w:r>
            <w:r>
              <w:rPr>
                <w:noProof/>
                <w:webHidden/>
              </w:rPr>
              <w:tab/>
            </w:r>
            <w:r>
              <w:rPr>
                <w:noProof/>
                <w:webHidden/>
              </w:rPr>
              <w:fldChar w:fldCharType="begin"/>
            </w:r>
            <w:r>
              <w:rPr>
                <w:noProof/>
                <w:webHidden/>
              </w:rPr>
              <w:instrText xml:space="preserve"> PAGEREF _Toc500580978 \h </w:instrText>
            </w:r>
            <w:r>
              <w:rPr>
                <w:noProof/>
                <w:webHidden/>
              </w:rPr>
            </w:r>
          </w:ins>
          <w:r>
            <w:rPr>
              <w:noProof/>
              <w:webHidden/>
            </w:rPr>
            <w:fldChar w:fldCharType="separate"/>
          </w:r>
          <w:ins w:id="26" w:author="mia a" w:date="2017-12-09T11:07:00Z">
            <w:r>
              <w:rPr>
                <w:noProof/>
                <w:webHidden/>
              </w:rPr>
              <w:t>5</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27" w:author="mia a" w:date="2017-12-09T11:07:00Z"/>
              <w:rFonts w:eastAsiaTheme="minorEastAsia"/>
              <w:noProof/>
              <w:lang w:eastAsia="es-ES"/>
            </w:rPr>
          </w:pPr>
          <w:ins w:id="28"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"_Toc500580979"</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#Objetivos</w:t>
            </w:r>
            <w:r>
              <w:rPr>
                <w:noProof/>
                <w:webHidden/>
              </w:rPr>
              <w:tab/>
            </w:r>
            <w:r>
              <w:rPr>
                <w:noProof/>
                <w:webHidden/>
              </w:rPr>
              <w:fldChar w:fldCharType="begin"/>
            </w:r>
            <w:r>
              <w:rPr>
                <w:noProof/>
                <w:webHidden/>
              </w:rPr>
              <w:instrText xml:space="preserve"> PAGEREF _Toc500580979 \h </w:instrText>
            </w:r>
            <w:r>
              <w:rPr>
                <w:noProof/>
                <w:webHidden/>
              </w:rPr>
            </w:r>
          </w:ins>
          <w:r>
            <w:rPr>
              <w:noProof/>
              <w:webHidden/>
            </w:rPr>
            <w:fldChar w:fldCharType="separate"/>
          </w:r>
          <w:ins w:id="29" w:author="mia a" w:date="2017-12-09T11:07:00Z">
            <w:r>
              <w:rPr>
                <w:noProof/>
                <w:webHidden/>
              </w:rPr>
              <w:t>6</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0" w:author="mia a" w:date="2017-12-09T11:07:00Z"/>
              <w:rFonts w:eastAsiaTheme="minorEastAsia"/>
              <w:noProof/>
              <w:lang w:eastAsia="es-ES"/>
            </w:rPr>
          </w:pPr>
          <w:ins w:id="31"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"_Toc500580980"</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#Requisitos funcionales</w:t>
            </w:r>
            <w:r>
              <w:rPr>
                <w:noProof/>
                <w:webHidden/>
              </w:rPr>
              <w:tab/>
            </w:r>
            <w:r>
              <w:rPr>
                <w:noProof/>
                <w:webHidden/>
              </w:rPr>
              <w:fldChar w:fldCharType="begin"/>
            </w:r>
            <w:r>
              <w:rPr>
                <w:noProof/>
                <w:webHidden/>
              </w:rPr>
              <w:instrText xml:space="preserve"> PAGEREF _Toc500580980 \h </w:instrText>
            </w:r>
            <w:r>
              <w:rPr>
                <w:noProof/>
                <w:webHidden/>
              </w:rPr>
            </w:r>
          </w:ins>
          <w:r>
            <w:rPr>
              <w:noProof/>
              <w:webHidden/>
            </w:rPr>
            <w:fldChar w:fldCharType="separate"/>
          </w:r>
          <w:ins w:id="32" w:author="mia a" w:date="2017-12-09T11:07:00Z">
            <w:r>
              <w:rPr>
                <w:noProof/>
                <w:webHidden/>
              </w:rPr>
              <w:t>6</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3" w:author="mia a" w:date="2017-12-09T11:07:00Z"/>
              <w:rFonts w:eastAsiaTheme="minorEastAsia"/>
              <w:noProof/>
              <w:lang w:eastAsia="es-ES"/>
            </w:rPr>
          </w:pPr>
          <w:ins w:id="34"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"_Toc500580981"</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#Requisitos no funcionales</w:t>
            </w:r>
            <w:r>
              <w:rPr>
                <w:noProof/>
                <w:webHidden/>
              </w:rPr>
              <w:tab/>
            </w:r>
            <w:r>
              <w:rPr>
                <w:noProof/>
                <w:webHidden/>
              </w:rPr>
              <w:fldChar w:fldCharType="begin"/>
            </w:r>
            <w:r>
              <w:rPr>
                <w:noProof/>
                <w:webHidden/>
              </w:rPr>
              <w:instrText xml:space="preserve"> PAGEREF _Toc500580981 \h </w:instrText>
            </w:r>
            <w:r>
              <w:rPr>
                <w:noProof/>
                <w:webHidden/>
              </w:rPr>
            </w:r>
          </w:ins>
          <w:r>
            <w:rPr>
              <w:noProof/>
              <w:webHidden/>
            </w:rPr>
            <w:fldChar w:fldCharType="separate"/>
          </w:r>
          <w:ins w:id="35" w:author="mia a" w:date="2017-12-09T11:07:00Z">
            <w:r>
              <w:rPr>
                <w:noProof/>
                <w:webHidden/>
              </w:rPr>
              <w:t>8</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6" w:author="mia a" w:date="2017-12-09T11:07:00Z"/>
              <w:rFonts w:eastAsiaTheme="minorEastAsia"/>
              <w:noProof/>
              <w:lang w:eastAsia="es-ES"/>
            </w:rPr>
          </w:pPr>
          <w:ins w:id="37"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"_Toc500580982"</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#Objetivos prioritarios</w:t>
            </w:r>
            <w:r>
              <w:rPr>
                <w:noProof/>
                <w:webHidden/>
              </w:rPr>
              <w:tab/>
            </w:r>
            <w:r>
              <w:rPr>
                <w:noProof/>
                <w:webHidden/>
              </w:rPr>
              <w:fldChar w:fldCharType="begin"/>
            </w:r>
            <w:r>
              <w:rPr>
                <w:noProof/>
                <w:webHidden/>
              </w:rPr>
              <w:instrText xml:space="preserve"> PAGEREF _Toc500580982 \h </w:instrText>
            </w:r>
            <w:r>
              <w:rPr>
                <w:noProof/>
                <w:webHidden/>
              </w:rPr>
            </w:r>
          </w:ins>
          <w:r>
            <w:rPr>
              <w:noProof/>
              <w:webHidden/>
            </w:rPr>
            <w:fldChar w:fldCharType="separate"/>
          </w:r>
          <w:ins w:id="38" w:author="mia a" w:date="2017-12-09T11:07:00Z">
            <w:r>
              <w:rPr>
                <w:noProof/>
                <w:webHidden/>
              </w:rPr>
              <w:t>8</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39" w:author="mia a" w:date="2017-12-09T11:07:00Z"/>
              <w:rFonts w:eastAsiaTheme="minorEastAsia"/>
              <w:noProof/>
              <w:lang w:eastAsia="es-ES"/>
            </w:rPr>
          </w:pPr>
          <w:ins w:id="40"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"_Toc500580983"</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#Temporización</w:t>
            </w:r>
            <w:r>
              <w:rPr>
                <w:noProof/>
                <w:webHidden/>
              </w:rPr>
              <w:tab/>
            </w:r>
            <w:r>
              <w:rPr>
                <w:noProof/>
                <w:webHidden/>
              </w:rPr>
              <w:fldChar w:fldCharType="begin"/>
            </w:r>
            <w:r>
              <w:rPr>
                <w:noProof/>
                <w:webHidden/>
              </w:rPr>
              <w:instrText xml:space="preserve"> PAGEREF _Toc500580983 \h </w:instrText>
            </w:r>
            <w:r>
              <w:rPr>
                <w:noProof/>
                <w:webHidden/>
              </w:rPr>
            </w:r>
          </w:ins>
          <w:r>
            <w:rPr>
              <w:noProof/>
              <w:webHidden/>
            </w:rPr>
            <w:fldChar w:fldCharType="separate"/>
          </w:r>
          <w:ins w:id="41" w:author="mia a" w:date="2017-12-09T11:07:00Z">
            <w:r>
              <w:rPr>
                <w:noProof/>
                <w:webHidden/>
              </w:rPr>
              <w:t>9</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42" w:author="mia a" w:date="2017-12-09T11:07:00Z"/>
              <w:rFonts w:eastAsiaTheme="minorEastAsia"/>
              <w:noProof/>
              <w:lang w:eastAsia="es-ES"/>
            </w:rPr>
          </w:pPr>
          <w:ins w:id="43"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"_Toc500580984"</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d)</w:t>
            </w:r>
            <w:r>
              <w:rPr>
                <w:rFonts w:eastAsiaTheme="minorEastAsia"/>
                <w:noProof/>
                <w:lang w:eastAsia="es-ES"/>
              </w:rPr>
              <w:tab/>
            </w:r>
            <w:r w:rsidRPr="00D32F33">
              <w:rPr>
                <w:rStyle w:val="Hipervnculo"/>
                <w:noProof/>
              </w:rPr>
              <w:t>Diseño</w:t>
            </w:r>
            <w:r>
              <w:rPr>
                <w:noProof/>
                <w:webHidden/>
              </w:rPr>
              <w:tab/>
            </w:r>
            <w:r>
              <w:rPr>
                <w:noProof/>
                <w:webHidden/>
              </w:rPr>
              <w:fldChar w:fldCharType="begin"/>
            </w:r>
            <w:r>
              <w:rPr>
                <w:noProof/>
                <w:webHidden/>
              </w:rPr>
              <w:instrText xml:space="preserve"> PAGEREF _Toc500580984 \h </w:instrText>
            </w:r>
            <w:r>
              <w:rPr>
                <w:noProof/>
                <w:webHidden/>
              </w:rPr>
            </w:r>
          </w:ins>
          <w:r>
            <w:rPr>
              <w:noProof/>
              <w:webHidden/>
            </w:rPr>
            <w:fldChar w:fldCharType="separate"/>
          </w:r>
          <w:ins w:id="44" w:author="mia a" w:date="2017-12-09T11:07:00Z">
            <w:r>
              <w:rPr>
                <w:noProof/>
                <w:webHidden/>
              </w:rPr>
              <w:t>10</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45" w:author="mia a" w:date="2017-12-09T11:07:00Z"/>
              <w:rFonts w:eastAsiaTheme="minorEastAsia"/>
              <w:noProof/>
              <w:lang w:eastAsia="es-ES"/>
            </w:rPr>
          </w:pPr>
          <w:ins w:id="46"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"_Toc500580985"</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#Introducción</w:t>
            </w:r>
            <w:r>
              <w:rPr>
                <w:noProof/>
                <w:webHidden/>
              </w:rPr>
              <w:tab/>
            </w:r>
            <w:r>
              <w:rPr>
                <w:noProof/>
                <w:webHidden/>
              </w:rPr>
              <w:fldChar w:fldCharType="begin"/>
            </w:r>
            <w:r>
              <w:rPr>
                <w:noProof/>
                <w:webHidden/>
              </w:rPr>
              <w:instrText xml:space="preserve"> PAGEREF _Toc500580985 \h </w:instrText>
            </w:r>
            <w:r>
              <w:rPr>
                <w:noProof/>
                <w:webHidden/>
              </w:rPr>
            </w:r>
          </w:ins>
          <w:r>
            <w:rPr>
              <w:noProof/>
              <w:webHidden/>
            </w:rPr>
            <w:fldChar w:fldCharType="separate"/>
          </w:r>
          <w:ins w:id="47" w:author="mia a" w:date="2017-12-09T11:07:00Z">
            <w:r>
              <w:rPr>
                <w:noProof/>
                <w:webHidden/>
              </w:rPr>
              <w:t>10</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48" w:author="mia a" w:date="2017-12-09T11:07:00Z"/>
              <w:rFonts w:eastAsiaTheme="minorEastAsia"/>
              <w:noProof/>
              <w:lang w:eastAsia="es-ES"/>
            </w:rPr>
          </w:pPr>
          <w:ins w:id="49"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"_Toc500580986"</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#Programas</w:t>
            </w:r>
            <w:r>
              <w:rPr>
                <w:noProof/>
                <w:webHidden/>
              </w:rPr>
              <w:tab/>
            </w:r>
            <w:r>
              <w:rPr>
                <w:noProof/>
                <w:webHidden/>
              </w:rPr>
              <w:fldChar w:fldCharType="begin"/>
            </w:r>
            <w:r>
              <w:rPr>
                <w:noProof/>
                <w:webHidden/>
              </w:rPr>
              <w:instrText xml:space="preserve"> PAGEREF _Toc500580986 \h </w:instrText>
            </w:r>
            <w:r>
              <w:rPr>
                <w:noProof/>
                <w:webHidden/>
              </w:rPr>
            </w:r>
          </w:ins>
          <w:r>
            <w:rPr>
              <w:noProof/>
              <w:webHidden/>
            </w:rPr>
            <w:fldChar w:fldCharType="separate"/>
          </w:r>
          <w:ins w:id="50" w:author="mia a" w:date="2017-12-09T11:07:00Z">
            <w:r>
              <w:rPr>
                <w:noProof/>
                <w:webHidden/>
              </w:rPr>
              <w:t>10</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51" w:author="mia a" w:date="2017-12-09T11:07:00Z"/>
              <w:rFonts w:eastAsiaTheme="minorEastAsia"/>
              <w:noProof/>
              <w:lang w:eastAsia="es-ES"/>
            </w:rPr>
          </w:pPr>
          <w:ins w:id="52"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"_Toc500580987"</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#Interfaz del software</w:t>
            </w:r>
            <w:r>
              <w:rPr>
                <w:noProof/>
                <w:webHidden/>
              </w:rPr>
              <w:tab/>
            </w:r>
            <w:r>
              <w:rPr>
                <w:noProof/>
                <w:webHidden/>
              </w:rPr>
              <w:fldChar w:fldCharType="begin"/>
            </w:r>
            <w:r>
              <w:rPr>
                <w:noProof/>
                <w:webHidden/>
              </w:rPr>
              <w:instrText xml:space="preserve"> PAGEREF _Toc500580987 \h </w:instrText>
            </w:r>
            <w:r>
              <w:rPr>
                <w:noProof/>
                <w:webHidden/>
              </w:rPr>
            </w:r>
          </w:ins>
          <w:r>
            <w:rPr>
              <w:noProof/>
              <w:webHidden/>
            </w:rPr>
            <w:fldChar w:fldCharType="separate"/>
          </w:r>
          <w:ins w:id="53" w:author="mia a" w:date="2017-12-09T11:07:00Z">
            <w:r>
              <w:rPr>
                <w:noProof/>
                <w:webHidden/>
              </w:rPr>
              <w:t>12</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54" w:author="mia a" w:date="2017-12-09T11:07:00Z"/>
              <w:rFonts w:eastAsiaTheme="minorEastAsia"/>
              <w:noProof/>
              <w:lang w:eastAsia="es-ES"/>
            </w:rPr>
          </w:pPr>
          <w:ins w:id="55"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"_Toc500580988"</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e)</w:t>
            </w:r>
            <w:r>
              <w:rPr>
                <w:rFonts w:eastAsiaTheme="minorEastAsia"/>
                <w:noProof/>
                <w:lang w:eastAsia="es-ES"/>
              </w:rPr>
              <w:tab/>
            </w:r>
            <w:r w:rsidRPr="00D32F33">
              <w:rPr>
                <w:rStyle w:val="Hipervnculo"/>
                <w:noProof/>
              </w:rPr>
              <w:t>Codificación</w:t>
            </w:r>
            <w:r>
              <w:rPr>
                <w:noProof/>
                <w:webHidden/>
              </w:rPr>
              <w:tab/>
            </w:r>
            <w:r>
              <w:rPr>
                <w:noProof/>
                <w:webHidden/>
              </w:rPr>
              <w:fldChar w:fldCharType="begin"/>
            </w:r>
            <w:r>
              <w:rPr>
                <w:noProof/>
                <w:webHidden/>
              </w:rPr>
              <w:instrText xml:space="preserve"> PAGEREF _Toc500580988 \h </w:instrText>
            </w:r>
            <w:r>
              <w:rPr>
                <w:noProof/>
                <w:webHidden/>
              </w:rPr>
            </w:r>
          </w:ins>
          <w:r>
            <w:rPr>
              <w:noProof/>
              <w:webHidden/>
            </w:rPr>
            <w:fldChar w:fldCharType="separate"/>
          </w:r>
          <w:ins w:id="56" w:author="mia a" w:date="2017-12-09T11:07:00Z">
            <w:r>
              <w:rPr>
                <w:noProof/>
                <w:webHidden/>
              </w:rPr>
              <w:t>13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57" w:author="mia a" w:date="2017-12-09T11:07:00Z"/>
              <w:rFonts w:eastAsiaTheme="minorEastAsia"/>
              <w:noProof/>
              <w:lang w:eastAsia="es-ES"/>
            </w:rPr>
          </w:pPr>
          <w:ins w:id="58"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"_Toc500580989"</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eastAsia="Times New Roman"/>
                <w:noProof/>
                <w:lang w:eastAsia="es-ES"/>
              </w:rPr>
              <w:t># Lenguaje de programación</w:t>
            </w:r>
            <w:r>
              <w:rPr>
                <w:noProof/>
                <w:webHidden/>
              </w:rPr>
              <w:tab/>
            </w:r>
            <w:r>
              <w:rPr>
                <w:noProof/>
                <w:webHidden/>
              </w:rPr>
              <w:fldChar w:fldCharType="begin"/>
            </w:r>
            <w:r>
              <w:rPr>
                <w:noProof/>
                <w:webHidden/>
              </w:rPr>
              <w:instrText xml:space="preserve"> PAGEREF _Toc500580989 \h </w:instrText>
            </w:r>
            <w:r>
              <w:rPr>
                <w:noProof/>
                <w:webHidden/>
              </w:rPr>
            </w:r>
          </w:ins>
          <w:r>
            <w:rPr>
              <w:noProof/>
              <w:webHidden/>
            </w:rPr>
            <w:fldChar w:fldCharType="separate"/>
          </w:r>
          <w:ins w:id="59" w:author="mia a" w:date="2017-12-09T11:07:00Z">
            <w:r>
              <w:rPr>
                <w:noProof/>
                <w:webHidden/>
              </w:rPr>
              <w:t>13</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60" w:author="mia a" w:date="2017-12-09T11:07:00Z"/>
              <w:rFonts w:eastAsiaTheme="minorEastAsia"/>
              <w:noProof/>
              <w:lang w:eastAsia="es-ES"/>
            </w:rPr>
          </w:pPr>
          <w:ins w:id="61"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"_Toc500580990"</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eastAsia="Times New Roman"/>
                <w:noProof/>
                <w:lang w:eastAsia="es-ES"/>
              </w:rPr>
              <w:t># Codificación</w:t>
            </w:r>
            <w:r>
              <w:rPr>
                <w:noProof/>
                <w:webHidden/>
              </w:rPr>
              <w:tab/>
            </w:r>
            <w:r>
              <w:rPr>
                <w:noProof/>
                <w:webHidden/>
              </w:rPr>
              <w:fldChar w:fldCharType="begin"/>
            </w:r>
            <w:r>
              <w:rPr>
                <w:noProof/>
                <w:webHidden/>
              </w:rPr>
              <w:instrText xml:space="preserve"> PAGEREF _Toc500580990 \h </w:instrText>
            </w:r>
            <w:r>
              <w:rPr>
                <w:noProof/>
                <w:webHidden/>
              </w:rPr>
            </w:r>
          </w:ins>
          <w:r>
            <w:rPr>
              <w:noProof/>
              <w:webHidden/>
            </w:rPr>
            <w:fldChar w:fldCharType="separate"/>
          </w:r>
          <w:ins w:id="62" w:author="mia a" w:date="2017-12-09T11:07:00Z">
            <w:r>
              <w:rPr>
                <w:noProof/>
                <w:webHidden/>
              </w:rPr>
              <w:t>14</w:t>
            </w:r>
            <w:r>
              <w:rPr>
                <w:noProof/>
                <w:webHidden/>
              </w:rPr>
              <w:fldChar w:fldCharType="end"/>
            </w:r>
            <w:r w:rsidRPr="00D32F33">
              <w:rPr>
                <w:rStyle w:val="Hipervnculo"/>
                <w:noProof/>
              </w:rPr>
              <w:fldChar w:fldCharType="end"/>
            </w:r>
          </w:ins>
        </w:p>
        <w:p w:rsidR="00446846" w:rsidRDefault="00446846">
          <w:pPr>
            <w:pStyle w:val="TDC3"/>
            <w:tabs>
              <w:tab w:val="right" w:leader="dot" w:pos="8494"/>
            </w:tabs>
            <w:rPr>
              <w:ins w:id="63" w:author="mia a" w:date="2017-12-09T11:07:00Z"/>
              <w:rFonts w:eastAsiaTheme="minorEastAsia"/>
              <w:noProof/>
              <w:lang w:eastAsia="es-ES"/>
            </w:rPr>
          </w:pPr>
          <w:ins w:id="64"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"_Toc500580991"</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rFonts w:eastAsia="Times New Roman"/>
                <w:noProof/>
                <w:lang w:eastAsia="es-ES"/>
              </w:rPr>
              <w:t># Herramientas</w:t>
            </w:r>
            <w:r>
              <w:rPr>
                <w:noProof/>
                <w:webHidden/>
              </w:rPr>
              <w:tab/>
            </w:r>
            <w:r>
              <w:rPr>
                <w:noProof/>
                <w:webHidden/>
              </w:rPr>
              <w:fldChar w:fldCharType="begin"/>
            </w:r>
            <w:r>
              <w:rPr>
                <w:noProof/>
                <w:webHidden/>
              </w:rPr>
              <w:instrText xml:space="preserve"> PAGEREF _Toc500580991 \h </w:instrText>
            </w:r>
            <w:r>
              <w:rPr>
                <w:noProof/>
                <w:webHidden/>
              </w:rPr>
            </w:r>
          </w:ins>
          <w:r>
            <w:rPr>
              <w:noProof/>
              <w:webHidden/>
            </w:rPr>
            <w:fldChar w:fldCharType="separate"/>
          </w:r>
          <w:ins w:id="65" w:author="mia a" w:date="2017-12-09T11:07:00Z">
            <w:r>
              <w:rPr>
                <w:noProof/>
                <w:webHidden/>
              </w:rPr>
              <w:t>14</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66" w:author="mia a" w:date="2017-12-09T11:07:00Z"/>
              <w:rFonts w:eastAsiaTheme="minorEastAsia"/>
              <w:noProof/>
              <w:lang w:eastAsia="es-ES"/>
            </w:rPr>
          </w:pPr>
          <w:ins w:id="67"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"_Toc500580992"</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f)</w:t>
            </w:r>
            <w:r>
              <w:rPr>
                <w:rFonts w:eastAsiaTheme="minorEastAsia"/>
                <w:noProof/>
                <w:lang w:eastAsia="es-ES"/>
              </w:rPr>
              <w:tab/>
            </w:r>
            <w:r w:rsidRPr="00D32F33">
              <w:rPr>
                <w:rStyle w:val="Hipervnculo"/>
                <w:noProof/>
              </w:rPr>
              <w:t>Pruebas</w:t>
            </w:r>
            <w:r>
              <w:rPr>
                <w:noProof/>
                <w:webHidden/>
              </w:rPr>
              <w:tab/>
            </w:r>
            <w:r>
              <w:rPr>
                <w:noProof/>
                <w:webHidden/>
              </w:rPr>
              <w:fldChar w:fldCharType="begin"/>
            </w:r>
            <w:r>
              <w:rPr>
                <w:noProof/>
                <w:webHidden/>
              </w:rPr>
              <w:instrText xml:space="preserve"> PAGEREF _Toc500580992 \h </w:instrText>
            </w:r>
            <w:r>
              <w:rPr>
                <w:noProof/>
                <w:webHidden/>
              </w:rPr>
            </w:r>
          </w:ins>
          <w:r>
            <w:rPr>
              <w:noProof/>
              <w:webHidden/>
            </w:rPr>
            <w:fldChar w:fldCharType="separate"/>
          </w:r>
          <w:ins w:id="68" w:author="mia a" w:date="2017-12-09T11:07:00Z">
            <w:r>
              <w:rPr>
                <w:noProof/>
                <w:webHidden/>
              </w:rPr>
              <w:t>15</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69" w:author="mia a" w:date="2017-12-09T11:07:00Z"/>
              <w:rFonts w:eastAsiaTheme="minorEastAsia"/>
              <w:noProof/>
              <w:lang w:eastAsia="es-ES"/>
            </w:rPr>
          </w:pPr>
          <w:ins w:id="70"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"_Toc500580993"</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g)</w:t>
            </w:r>
            <w:r>
              <w:rPr>
                <w:rFonts w:eastAsiaTheme="minorEastAsia"/>
                <w:noProof/>
                <w:lang w:eastAsia="es-ES"/>
              </w:rPr>
              <w:tab/>
            </w:r>
            <w:r w:rsidRPr="00D32F33">
              <w:rPr>
                <w:rStyle w:val="Hipervnculo"/>
                <w:noProof/>
              </w:rPr>
              <w:t>Documentación</w:t>
            </w:r>
            <w:r>
              <w:rPr>
                <w:noProof/>
                <w:webHidden/>
              </w:rPr>
              <w:tab/>
            </w:r>
            <w:r>
              <w:rPr>
                <w:noProof/>
                <w:webHidden/>
              </w:rPr>
              <w:fldChar w:fldCharType="begin"/>
            </w:r>
            <w:r>
              <w:rPr>
                <w:noProof/>
                <w:webHidden/>
              </w:rPr>
              <w:instrText xml:space="preserve"> PAGEREF _Toc500580993 \h </w:instrText>
            </w:r>
            <w:r>
              <w:rPr>
                <w:noProof/>
                <w:webHidden/>
              </w:rPr>
            </w:r>
          </w:ins>
          <w:r>
            <w:rPr>
              <w:noProof/>
              <w:webHidden/>
            </w:rPr>
            <w:fldChar w:fldCharType="separate"/>
          </w:r>
          <w:ins w:id="71" w:author="mia a" w:date="2017-12-09T11:07:00Z">
            <w:r>
              <w:rPr>
                <w:noProof/>
                <w:webHidden/>
              </w:rPr>
              <w:t>16</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72" w:author="mia a" w:date="2017-12-09T11:07:00Z"/>
              <w:rFonts w:eastAsiaTheme="minorEastAsia"/>
              <w:noProof/>
              <w:lang w:eastAsia="es-ES"/>
            </w:rPr>
          </w:pPr>
          <w:ins w:id="73"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"_Toc500580994"</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h)</w:t>
            </w:r>
            <w:r>
              <w:rPr>
                <w:rFonts w:eastAsiaTheme="minorEastAsia"/>
                <w:noProof/>
                <w:lang w:eastAsia="es-ES"/>
              </w:rPr>
              <w:tab/>
            </w:r>
            <w:r w:rsidRPr="00D32F33">
              <w:rPr>
                <w:rStyle w:val="Hipervnculo"/>
                <w:noProof/>
              </w:rPr>
              <w:t>Explotación</w:t>
            </w:r>
            <w:r>
              <w:rPr>
                <w:noProof/>
                <w:webHidden/>
              </w:rPr>
              <w:tab/>
            </w:r>
            <w:r>
              <w:rPr>
                <w:noProof/>
                <w:webHidden/>
              </w:rPr>
              <w:fldChar w:fldCharType="begin"/>
            </w:r>
            <w:r>
              <w:rPr>
                <w:noProof/>
                <w:webHidden/>
              </w:rPr>
              <w:instrText xml:space="preserve"> PAGEREF _Toc500580994 \h </w:instrText>
            </w:r>
            <w:r>
              <w:rPr>
                <w:noProof/>
                <w:webHidden/>
              </w:rPr>
            </w:r>
          </w:ins>
          <w:r>
            <w:rPr>
              <w:noProof/>
              <w:webHidden/>
            </w:rPr>
            <w:fldChar w:fldCharType="separate"/>
          </w:r>
          <w:ins w:id="74" w:author="mia a" w:date="2017-12-09T11:07:00Z">
            <w:r>
              <w:rPr>
                <w:noProof/>
                <w:webHidden/>
              </w:rPr>
              <w:t>18</w:t>
            </w:r>
            <w:r>
              <w:rPr>
                <w:noProof/>
                <w:webHidden/>
              </w:rPr>
              <w:fldChar w:fldCharType="end"/>
            </w:r>
            <w:r w:rsidRPr="00D32F33">
              <w:rPr>
                <w:rStyle w:val="Hipervnculo"/>
                <w:noProof/>
              </w:rPr>
              <w:fldChar w:fldCharType="end"/>
            </w:r>
          </w:ins>
        </w:p>
        <w:p w:rsidR="00446846" w:rsidRDefault="00446846">
          <w:pPr>
            <w:pStyle w:val="TDC2"/>
            <w:tabs>
              <w:tab w:val="left" w:pos="660"/>
              <w:tab w:val="right" w:leader="dot" w:pos="8494"/>
            </w:tabs>
            <w:rPr>
              <w:ins w:id="75" w:author="mia a" w:date="2017-12-09T11:07:00Z"/>
              <w:rFonts w:eastAsiaTheme="minorEastAsia"/>
              <w:noProof/>
              <w:lang w:eastAsia="es-ES"/>
            </w:rPr>
          </w:pPr>
          <w:ins w:id="76"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"_Toc500580995"</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i)</w:t>
            </w:r>
            <w:r>
              <w:rPr>
                <w:rFonts w:eastAsiaTheme="minorEastAsia"/>
                <w:noProof/>
                <w:lang w:eastAsia="es-ES"/>
              </w:rPr>
              <w:tab/>
            </w:r>
            <w:r w:rsidRPr="00D32F33">
              <w:rPr>
                <w:rStyle w:val="Hipervnculo"/>
                <w:noProof/>
              </w:rPr>
              <w:t>Mantenimiento</w:t>
            </w:r>
            <w:r>
              <w:rPr>
                <w:noProof/>
                <w:webHidden/>
              </w:rPr>
              <w:tab/>
            </w:r>
            <w:r>
              <w:rPr>
                <w:noProof/>
                <w:webHidden/>
              </w:rPr>
              <w:fldChar w:fldCharType="begin"/>
            </w:r>
            <w:r>
              <w:rPr>
                <w:noProof/>
                <w:webHidden/>
              </w:rPr>
              <w:instrText xml:space="preserve"> PAGEREF _Toc500580995 \h </w:instrText>
            </w:r>
            <w:r>
              <w:rPr>
                <w:noProof/>
                <w:webHidden/>
              </w:rPr>
            </w:r>
          </w:ins>
          <w:r>
            <w:rPr>
              <w:noProof/>
              <w:webHidden/>
            </w:rPr>
            <w:fldChar w:fldCharType="separate"/>
          </w:r>
          <w:ins w:id="77" w:author="mia a" w:date="2017-12-09T11:07:00Z">
            <w:r>
              <w:rPr>
                <w:noProof/>
                <w:webHidden/>
              </w:rPr>
              <w:t>18</w:t>
            </w:r>
            <w:r>
              <w:rPr>
                <w:noProof/>
                <w:webHidden/>
              </w:rPr>
              <w:fldChar w:fldCharType="end"/>
            </w:r>
            <w:r w:rsidRPr="00D32F33">
              <w:rPr>
                <w:rStyle w:val="Hipervnculo"/>
                <w:noProof/>
              </w:rPr>
              <w:fldChar w:fldCharType="end"/>
            </w:r>
          </w:ins>
        </w:p>
        <w:p w:rsidR="00446846" w:rsidRDefault="00446846">
          <w:pPr>
            <w:pStyle w:val="TDC1"/>
            <w:tabs>
              <w:tab w:val="right" w:leader="dot" w:pos="8494"/>
            </w:tabs>
            <w:rPr>
              <w:ins w:id="78" w:author="mia a" w:date="2017-12-09T11:07:00Z"/>
              <w:rFonts w:eastAsiaTheme="minorEastAsia"/>
              <w:noProof/>
              <w:lang w:eastAsia="es-ES"/>
            </w:rPr>
          </w:pPr>
          <w:ins w:id="79"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"_Toc500580996"</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Herramientas para el desarrollo</w:t>
            </w:r>
            <w:r>
              <w:rPr>
                <w:noProof/>
                <w:webHidden/>
              </w:rPr>
              <w:tab/>
            </w:r>
            <w:r>
              <w:rPr>
                <w:noProof/>
                <w:webHidden/>
              </w:rPr>
              <w:fldChar w:fldCharType="begin"/>
            </w:r>
            <w:r>
              <w:rPr>
                <w:noProof/>
                <w:webHidden/>
              </w:rPr>
              <w:instrText xml:space="preserve"> PAGEREF _Toc500580996 \h </w:instrText>
            </w:r>
            <w:r>
              <w:rPr>
                <w:noProof/>
                <w:webHidden/>
              </w:rPr>
            </w:r>
          </w:ins>
          <w:r>
            <w:rPr>
              <w:noProof/>
              <w:webHidden/>
            </w:rPr>
            <w:fldChar w:fldCharType="separate"/>
          </w:r>
          <w:ins w:id="80" w:author="mia a" w:date="2017-12-09T11:07:00Z">
            <w:r>
              <w:rPr>
                <w:noProof/>
                <w:webHidden/>
              </w:rPr>
              <w:t>20</w:t>
            </w:r>
            <w:r>
              <w:rPr>
                <w:noProof/>
                <w:webHidden/>
              </w:rPr>
              <w:fldChar w:fldCharType="end"/>
            </w:r>
            <w:r w:rsidRPr="00D32F33">
              <w:rPr>
                <w:rStyle w:val="Hipervnculo"/>
                <w:noProof/>
              </w:rPr>
              <w:fldChar w:fldCharType="end"/>
            </w:r>
          </w:ins>
        </w:p>
        <w:p w:rsidR="00446846" w:rsidRDefault="00446846">
          <w:pPr>
            <w:pStyle w:val="TDC1"/>
            <w:tabs>
              <w:tab w:val="right" w:leader="dot" w:pos="8494"/>
            </w:tabs>
            <w:rPr>
              <w:ins w:id="81" w:author="mia a" w:date="2017-12-09T11:07:00Z"/>
              <w:rFonts w:eastAsiaTheme="minorEastAsia"/>
              <w:noProof/>
              <w:lang w:eastAsia="es-ES"/>
            </w:rPr>
          </w:pPr>
          <w:ins w:id="82"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"_Toc500580997"</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Conclusiones</w:t>
            </w:r>
            <w:r>
              <w:rPr>
                <w:noProof/>
                <w:webHidden/>
              </w:rPr>
              <w:tab/>
            </w:r>
            <w:r>
              <w:rPr>
                <w:noProof/>
                <w:webHidden/>
              </w:rPr>
              <w:fldChar w:fldCharType="begin"/>
            </w:r>
            <w:r>
              <w:rPr>
                <w:noProof/>
                <w:webHidden/>
              </w:rPr>
              <w:instrText xml:space="preserve"> PAGEREF _Toc500580997 \h </w:instrText>
            </w:r>
            <w:r>
              <w:rPr>
                <w:noProof/>
                <w:webHidden/>
              </w:rPr>
            </w:r>
          </w:ins>
          <w:r>
            <w:rPr>
              <w:noProof/>
              <w:webHidden/>
            </w:rPr>
            <w:fldChar w:fldCharType="separate"/>
          </w:r>
          <w:ins w:id="83" w:author="mia a" w:date="2017-12-09T11:07:00Z">
            <w:r>
              <w:rPr>
                <w:noProof/>
                <w:webHidden/>
              </w:rPr>
              <w:t>21</w:t>
            </w:r>
            <w:r>
              <w:rPr>
                <w:noProof/>
                <w:webHidden/>
              </w:rPr>
              <w:fldChar w:fldCharType="end"/>
            </w:r>
            <w:r w:rsidRPr="00D32F33">
              <w:rPr>
                <w:rStyle w:val="Hipervnculo"/>
                <w:noProof/>
              </w:rPr>
              <w:fldChar w:fldCharType="end"/>
            </w:r>
          </w:ins>
        </w:p>
        <w:p w:rsidR="00446846" w:rsidRDefault="00446846">
          <w:pPr>
            <w:pStyle w:val="TDC1"/>
            <w:tabs>
              <w:tab w:val="right" w:leader="dot" w:pos="8494"/>
            </w:tabs>
            <w:rPr>
              <w:ins w:id="84" w:author="mia a" w:date="2017-12-09T11:07:00Z"/>
              <w:rFonts w:eastAsiaTheme="minorEastAsia"/>
              <w:noProof/>
              <w:lang w:eastAsia="es-ES"/>
            </w:rPr>
          </w:pPr>
          <w:ins w:id="85" w:author="mia a" w:date="2017-12-09T11:07:00Z">
            <w:r w:rsidRPr="00D32F33">
              <w:rPr>
                <w:rStyle w:val="Hipervnculo"/>
                <w:noProof/>
              </w:rPr>
              <w:fldChar w:fldCharType="begin"/>
            </w:r>
            <w:r w:rsidRPr="00D32F33">
              <w:rPr>
                <w:rStyle w:val="Hipervnculo"/>
                <w:noProof/>
              </w:rPr>
              <w:instrText xml:space="preserve"> </w:instrText>
            </w:r>
            <w:r>
              <w:rPr>
                <w:noProof/>
              </w:rPr>
              <w:instrText>HYPERLINK \l "_Toc500580998"</w:instrText>
            </w:r>
            <w:r w:rsidRPr="00D32F33">
              <w:rPr>
                <w:rStyle w:val="Hipervnculo"/>
                <w:noProof/>
              </w:rPr>
              <w:instrText xml:space="preserve"> </w:instrText>
            </w:r>
            <w:r w:rsidRPr="00D32F33">
              <w:rPr>
                <w:rStyle w:val="Hipervnculo"/>
                <w:noProof/>
              </w:rPr>
            </w:r>
            <w:r w:rsidRPr="00D32F33">
              <w:rPr>
                <w:rStyle w:val="Hipervnculo"/>
                <w:noProof/>
              </w:rPr>
              <w:fldChar w:fldCharType="separate"/>
            </w:r>
            <w:r w:rsidRPr="00D32F33">
              <w:rPr>
                <w:rStyle w:val="Hipervnculo"/>
                <w:noProof/>
              </w:rPr>
              <w:t>Documentación</w:t>
            </w:r>
            <w:r>
              <w:rPr>
                <w:noProof/>
                <w:webHidden/>
              </w:rPr>
              <w:tab/>
            </w:r>
            <w:r>
              <w:rPr>
                <w:noProof/>
                <w:webHidden/>
              </w:rPr>
              <w:fldChar w:fldCharType="begin"/>
            </w:r>
            <w:r>
              <w:rPr>
                <w:noProof/>
                <w:webHidden/>
              </w:rPr>
              <w:instrText xml:space="preserve"> PAGEREF _Toc500580998 \h </w:instrText>
            </w:r>
            <w:r>
              <w:rPr>
                <w:noProof/>
                <w:webHidden/>
              </w:rPr>
            </w:r>
          </w:ins>
          <w:r>
            <w:rPr>
              <w:noProof/>
              <w:webHidden/>
            </w:rPr>
            <w:fldChar w:fldCharType="separate"/>
          </w:r>
          <w:ins w:id="86" w:author="mia a" w:date="2017-12-09T11:07:00Z">
            <w:r>
              <w:rPr>
                <w:noProof/>
                <w:webHidden/>
              </w:rPr>
              <w:t>22</w:t>
            </w:r>
            <w:r>
              <w:rPr>
                <w:noProof/>
                <w:webHidden/>
              </w:rPr>
              <w:fldChar w:fldCharType="end"/>
            </w:r>
            <w:r w:rsidRPr="00D32F33">
              <w:rPr>
                <w:rStyle w:val="Hipervnculo"/>
                <w:noProof/>
              </w:rPr>
              <w:fldChar w:fldCharType="end"/>
            </w:r>
          </w:ins>
        </w:p>
        <w:p w:rsidR="00867927" w:rsidDel="00446846" w:rsidRDefault="00867927">
          <w:pPr>
            <w:pStyle w:val="TDC1"/>
            <w:tabs>
              <w:tab w:val="right" w:leader="dot" w:pos="8494"/>
            </w:tabs>
            <w:rPr>
              <w:del w:id="87" w:author="mia a" w:date="2017-12-09T11:07:00Z"/>
              <w:rFonts w:eastAsiaTheme="minorEastAsia"/>
              <w:noProof/>
              <w:lang w:eastAsia="es-ES"/>
            </w:rPr>
          </w:pPr>
          <w:del w:id="88" w:author="mia a" w:date="2017-12-09T11:07:00Z">
            <w:r w:rsidRPr="00446846" w:rsidDel="00446846">
              <w:rPr>
                <w:noProof/>
                <w:rPrChange w:id="89" w:author="mia a" w:date="2017-12-09T11:07:00Z">
                  <w:rPr>
                    <w:rStyle w:val="Hipervnculo"/>
                    <w:noProof/>
                  </w:rPr>
                </w:rPrChange>
              </w:rPr>
              <w:delText>Introducción</w:delText>
            </w:r>
            <w:r w:rsidDel="00446846">
              <w:rPr>
                <w:noProof/>
                <w:webHidden/>
              </w:rPr>
              <w:tab/>
              <w:delText>2</w:delText>
            </w:r>
          </w:del>
        </w:p>
        <w:p w:rsidR="00867927" w:rsidDel="00446846" w:rsidRDefault="00867927">
          <w:pPr>
            <w:pStyle w:val="TDC1"/>
            <w:tabs>
              <w:tab w:val="right" w:leader="dot" w:pos="8494"/>
            </w:tabs>
            <w:rPr>
              <w:del w:id="90" w:author="mia a" w:date="2017-12-09T11:07:00Z"/>
              <w:rFonts w:eastAsiaTheme="minorEastAsia"/>
              <w:noProof/>
              <w:lang w:eastAsia="es-ES"/>
            </w:rPr>
          </w:pPr>
          <w:del w:id="91" w:author="mia a" w:date="2017-12-09T11:07:00Z">
            <w:r w:rsidRPr="00446846" w:rsidDel="00446846">
              <w:rPr>
                <w:noProof/>
                <w:rPrChange w:id="92" w:author="mia a" w:date="2017-12-09T11:07:00Z">
                  <w:rPr>
                    <w:rStyle w:val="Hipervnculo"/>
                    <w:noProof/>
                  </w:rPr>
                </w:rPrChange>
              </w:rPr>
              <w:delText>DESARROLLO</w:delText>
            </w:r>
            <w:r w:rsidDel="00446846">
              <w:rPr>
                <w:noProof/>
                <w:webHidden/>
              </w:rPr>
              <w:tab/>
              <w:delText>3</w:delText>
            </w:r>
          </w:del>
        </w:p>
        <w:p w:rsidR="00867927" w:rsidDel="00446846" w:rsidRDefault="00867927">
          <w:pPr>
            <w:pStyle w:val="TDC2"/>
            <w:tabs>
              <w:tab w:val="left" w:pos="880"/>
              <w:tab w:val="right" w:leader="dot" w:pos="8494"/>
            </w:tabs>
            <w:rPr>
              <w:del w:id="93" w:author="mia a" w:date="2017-12-09T11:07:00Z"/>
              <w:rFonts w:eastAsiaTheme="minorEastAsia"/>
              <w:noProof/>
              <w:lang w:eastAsia="es-ES"/>
            </w:rPr>
          </w:pPr>
          <w:del w:id="94" w:author="mia a" w:date="2017-12-09T11:07:00Z">
            <w:r w:rsidRPr="00446846" w:rsidDel="00446846">
              <w:rPr>
                <w:rFonts w:ascii="Century Gothic" w:hAnsi="Century Gothic"/>
                <w:noProof/>
                <w:rPrChange w:id="95" w:author="mia a" w:date="2017-12-09T11:07:00Z">
                  <w:rPr>
                    <w:rStyle w:val="Hipervnculo"/>
                    <w:rFonts w:ascii="Century Gothic" w:hAnsi="Century Gothic"/>
                    <w:noProof/>
                  </w:rPr>
                </w:rPrChange>
              </w:rPr>
              <w:delText>a)</w:delText>
            </w:r>
            <w:r w:rsidDel="00446846">
              <w:rPr>
                <w:rFonts w:eastAsiaTheme="minorEastAsia"/>
                <w:noProof/>
                <w:lang w:eastAsia="es-ES"/>
              </w:rPr>
              <w:tab/>
            </w:r>
            <w:r w:rsidRPr="00446846" w:rsidDel="00446846">
              <w:rPr>
                <w:rFonts w:ascii="Century Gothic" w:hAnsi="Century Gothic"/>
                <w:noProof/>
                <w:rPrChange w:id="96" w:author="mia a" w:date="2017-12-09T11:07:00Z">
                  <w:rPr>
                    <w:rStyle w:val="Hipervnculo"/>
                    <w:rFonts w:ascii="Century Gothic" w:hAnsi="Century Gothic"/>
                    <w:noProof/>
                  </w:rPr>
                </w:rPrChange>
              </w:rPr>
              <w:delText>Contextualización</w:delText>
            </w:r>
            <w:r w:rsidDel="00446846">
              <w:rPr>
                <w:noProof/>
                <w:webHidden/>
              </w:rPr>
              <w:tab/>
              <w:delText>3</w:delText>
            </w:r>
          </w:del>
        </w:p>
        <w:p w:rsidR="00867927" w:rsidDel="00446846" w:rsidRDefault="00867927">
          <w:pPr>
            <w:pStyle w:val="TDC3"/>
            <w:tabs>
              <w:tab w:val="right" w:leader="dot" w:pos="8494"/>
            </w:tabs>
            <w:rPr>
              <w:del w:id="97" w:author="mia a" w:date="2017-12-09T11:07:00Z"/>
              <w:rFonts w:eastAsiaTheme="minorEastAsia"/>
              <w:noProof/>
              <w:lang w:eastAsia="es-ES"/>
            </w:rPr>
          </w:pPr>
          <w:del w:id="98" w:author="mia a" w:date="2017-12-09T11:07:00Z">
            <w:r w:rsidRPr="00446846" w:rsidDel="00446846">
              <w:rPr>
                <w:rFonts w:ascii="Century Gothic" w:hAnsi="Century Gothic"/>
                <w:noProof/>
                <w:rPrChange w:id="99" w:author="mia a" w:date="2017-12-09T11:07:00Z">
                  <w:rPr>
                    <w:rStyle w:val="Hipervnculo"/>
                    <w:rFonts w:ascii="Century Gothic" w:hAnsi="Century Gothic"/>
                    <w:noProof/>
                  </w:rPr>
                </w:rPrChange>
              </w:rPr>
              <w:delText>#Nuestra empresa</w:delText>
            </w:r>
            <w:r w:rsidDel="00446846">
              <w:rPr>
                <w:noProof/>
                <w:webHidden/>
              </w:rPr>
              <w:tab/>
              <w:delText>3</w:delText>
            </w:r>
          </w:del>
        </w:p>
        <w:p w:rsidR="00867927" w:rsidDel="00446846" w:rsidRDefault="00867927">
          <w:pPr>
            <w:pStyle w:val="TDC3"/>
            <w:tabs>
              <w:tab w:val="right" w:leader="dot" w:pos="8494"/>
            </w:tabs>
            <w:rPr>
              <w:del w:id="100" w:author="mia a" w:date="2017-12-09T11:07:00Z"/>
              <w:rFonts w:eastAsiaTheme="minorEastAsia"/>
              <w:noProof/>
              <w:lang w:eastAsia="es-ES"/>
            </w:rPr>
          </w:pPr>
          <w:del w:id="101" w:author="mia a" w:date="2017-12-09T11:07:00Z">
            <w:r w:rsidRPr="00446846" w:rsidDel="00446846">
              <w:rPr>
                <w:rFonts w:ascii="Century Gothic" w:hAnsi="Century Gothic"/>
                <w:noProof/>
                <w:rPrChange w:id="102" w:author="mia a" w:date="2017-12-09T11:07:00Z">
                  <w:rPr>
                    <w:rStyle w:val="Hipervnculo"/>
                    <w:rFonts w:ascii="Century Gothic" w:hAnsi="Century Gothic"/>
                    <w:noProof/>
                  </w:rPr>
                </w:rPrChange>
              </w:rPr>
              <w:delText>#Descripción del proyecto</w:delText>
            </w:r>
            <w:r w:rsidDel="00446846">
              <w:rPr>
                <w:noProof/>
                <w:webHidden/>
              </w:rPr>
              <w:tab/>
              <w:delText>3</w:delText>
            </w:r>
          </w:del>
        </w:p>
        <w:p w:rsidR="00867927" w:rsidDel="00446846" w:rsidRDefault="00867927">
          <w:pPr>
            <w:pStyle w:val="TDC3"/>
            <w:tabs>
              <w:tab w:val="right" w:leader="dot" w:pos="8494"/>
            </w:tabs>
            <w:rPr>
              <w:del w:id="103" w:author="mia a" w:date="2017-12-09T11:07:00Z"/>
              <w:rFonts w:eastAsiaTheme="minorEastAsia"/>
              <w:noProof/>
              <w:lang w:eastAsia="es-ES"/>
            </w:rPr>
          </w:pPr>
          <w:del w:id="104" w:author="mia a" w:date="2017-12-09T11:07:00Z">
            <w:r w:rsidRPr="00446846" w:rsidDel="00446846">
              <w:rPr>
                <w:rFonts w:ascii="Century Gothic" w:hAnsi="Century Gothic"/>
                <w:noProof/>
                <w:rPrChange w:id="105" w:author="mia a" w:date="2017-12-09T11:07:00Z">
                  <w:rPr>
                    <w:rStyle w:val="Hipervnculo"/>
                    <w:rFonts w:ascii="Century Gothic" w:hAnsi="Century Gothic"/>
                    <w:noProof/>
                  </w:rPr>
                </w:rPrChange>
              </w:rPr>
              <w:delText>#Características del cliente</w:delText>
            </w:r>
            <w:r w:rsidDel="00446846">
              <w:rPr>
                <w:noProof/>
                <w:webHidden/>
              </w:rPr>
              <w:tab/>
              <w:delText>3</w:delText>
            </w:r>
          </w:del>
        </w:p>
        <w:p w:rsidR="00867927" w:rsidDel="00446846" w:rsidRDefault="00867927">
          <w:pPr>
            <w:pStyle w:val="TDC2"/>
            <w:tabs>
              <w:tab w:val="left" w:pos="660"/>
              <w:tab w:val="right" w:leader="dot" w:pos="8494"/>
            </w:tabs>
            <w:rPr>
              <w:del w:id="106" w:author="mia a" w:date="2017-12-09T11:07:00Z"/>
              <w:rFonts w:eastAsiaTheme="minorEastAsia"/>
              <w:noProof/>
              <w:lang w:eastAsia="es-ES"/>
            </w:rPr>
          </w:pPr>
          <w:del w:id="107" w:author="mia a" w:date="2017-12-09T11:07:00Z">
            <w:r w:rsidRPr="00446846" w:rsidDel="00446846">
              <w:rPr>
                <w:noProof/>
                <w:rPrChange w:id="108" w:author="mia a" w:date="2017-12-09T11:07:00Z">
                  <w:rPr>
                    <w:rStyle w:val="Hipervnculo"/>
                    <w:noProof/>
                  </w:rPr>
                </w:rPrChange>
              </w:rPr>
              <w:delText>b)</w:delText>
            </w:r>
            <w:r w:rsidDel="00446846">
              <w:rPr>
                <w:rFonts w:eastAsiaTheme="minorEastAsia"/>
                <w:noProof/>
                <w:lang w:eastAsia="es-ES"/>
              </w:rPr>
              <w:tab/>
            </w:r>
            <w:r w:rsidRPr="00446846" w:rsidDel="00446846">
              <w:rPr>
                <w:noProof/>
                <w:rPrChange w:id="109" w:author="mia a" w:date="2017-12-09T11:07:00Z">
                  <w:rPr>
                    <w:rStyle w:val="Hipervnculo"/>
                    <w:noProof/>
                  </w:rPr>
                </w:rPrChange>
              </w:rPr>
              <w:delText>Modelo de ciclo de vida</w:delText>
            </w:r>
            <w:r w:rsidDel="00446846">
              <w:rPr>
                <w:noProof/>
                <w:webHidden/>
              </w:rPr>
              <w:tab/>
              <w:delText>4</w:delText>
            </w:r>
          </w:del>
        </w:p>
        <w:p w:rsidR="00867927" w:rsidDel="00446846" w:rsidRDefault="00867927">
          <w:pPr>
            <w:pStyle w:val="TDC2"/>
            <w:tabs>
              <w:tab w:val="left" w:pos="660"/>
              <w:tab w:val="right" w:leader="dot" w:pos="8494"/>
            </w:tabs>
            <w:rPr>
              <w:del w:id="110" w:author="mia a" w:date="2017-12-09T11:07:00Z"/>
              <w:rFonts w:eastAsiaTheme="minorEastAsia"/>
              <w:noProof/>
              <w:lang w:eastAsia="es-ES"/>
            </w:rPr>
          </w:pPr>
          <w:del w:id="111" w:author="mia a" w:date="2017-12-09T11:07:00Z">
            <w:r w:rsidRPr="00446846" w:rsidDel="00446846">
              <w:rPr>
                <w:noProof/>
                <w:rPrChange w:id="112" w:author="mia a" w:date="2017-12-09T11:07:00Z">
                  <w:rPr>
                    <w:rStyle w:val="Hipervnculo"/>
                    <w:noProof/>
                  </w:rPr>
                </w:rPrChange>
              </w:rPr>
              <w:delText>c)</w:delText>
            </w:r>
            <w:r w:rsidDel="00446846">
              <w:rPr>
                <w:rFonts w:eastAsiaTheme="minorEastAsia"/>
                <w:noProof/>
                <w:lang w:eastAsia="es-ES"/>
              </w:rPr>
              <w:tab/>
            </w:r>
            <w:r w:rsidRPr="00446846" w:rsidDel="00446846">
              <w:rPr>
                <w:noProof/>
                <w:rPrChange w:id="113" w:author="mia a" w:date="2017-12-09T11:07:00Z">
                  <w:rPr>
                    <w:rStyle w:val="Hipervnculo"/>
                    <w:noProof/>
                  </w:rPr>
                </w:rPrChange>
              </w:rPr>
              <w:delText>Documento ERS (Análisis de Requisitos)</w:delText>
            </w:r>
            <w:r w:rsidDel="00446846">
              <w:rPr>
                <w:noProof/>
                <w:webHidden/>
              </w:rPr>
              <w:tab/>
              <w:delText>5</w:delText>
            </w:r>
          </w:del>
        </w:p>
        <w:p w:rsidR="00867927" w:rsidDel="00446846" w:rsidRDefault="00867927">
          <w:pPr>
            <w:pStyle w:val="TDC2"/>
            <w:tabs>
              <w:tab w:val="left" w:pos="660"/>
              <w:tab w:val="right" w:leader="dot" w:pos="8494"/>
            </w:tabs>
            <w:rPr>
              <w:del w:id="114" w:author="mia a" w:date="2017-12-09T11:07:00Z"/>
              <w:rFonts w:eastAsiaTheme="minorEastAsia"/>
              <w:noProof/>
              <w:lang w:eastAsia="es-ES"/>
            </w:rPr>
          </w:pPr>
          <w:del w:id="115" w:author="mia a" w:date="2017-12-09T11:07:00Z">
            <w:r w:rsidRPr="00446846" w:rsidDel="00446846">
              <w:rPr>
                <w:noProof/>
                <w:rPrChange w:id="116" w:author="mia a" w:date="2017-12-09T11:07:00Z">
                  <w:rPr>
                    <w:rStyle w:val="Hipervnculo"/>
                    <w:noProof/>
                  </w:rPr>
                </w:rPrChange>
              </w:rPr>
              <w:delText>d)</w:delText>
            </w:r>
            <w:r w:rsidDel="00446846">
              <w:rPr>
                <w:rFonts w:eastAsiaTheme="minorEastAsia"/>
                <w:noProof/>
                <w:lang w:eastAsia="es-ES"/>
              </w:rPr>
              <w:tab/>
            </w:r>
            <w:r w:rsidRPr="00446846" w:rsidDel="00446846">
              <w:rPr>
                <w:noProof/>
                <w:rPrChange w:id="117" w:author="mia a" w:date="2017-12-09T11:07:00Z">
                  <w:rPr>
                    <w:rStyle w:val="Hipervnculo"/>
                    <w:noProof/>
                  </w:rPr>
                </w:rPrChange>
              </w:rPr>
              <w:delText>Diseño</w:delText>
            </w:r>
            <w:r w:rsidDel="00446846">
              <w:rPr>
                <w:noProof/>
                <w:webHidden/>
              </w:rPr>
              <w:tab/>
              <w:delText>5</w:delText>
            </w:r>
          </w:del>
        </w:p>
        <w:p w:rsidR="00867927" w:rsidDel="00446846" w:rsidRDefault="00867927">
          <w:pPr>
            <w:pStyle w:val="TDC3"/>
            <w:tabs>
              <w:tab w:val="right" w:leader="dot" w:pos="8494"/>
            </w:tabs>
            <w:rPr>
              <w:del w:id="118" w:author="mia a" w:date="2017-12-09T11:07:00Z"/>
              <w:rFonts w:eastAsiaTheme="minorEastAsia"/>
              <w:noProof/>
              <w:lang w:eastAsia="es-ES"/>
            </w:rPr>
          </w:pPr>
          <w:del w:id="119" w:author="mia a" w:date="2017-12-09T11:07:00Z">
            <w:r w:rsidRPr="00446846" w:rsidDel="00446846">
              <w:rPr>
                <w:noProof/>
                <w:rPrChange w:id="120" w:author="mia a" w:date="2017-12-09T11:07:00Z">
                  <w:rPr>
                    <w:rStyle w:val="Hipervnculo"/>
                    <w:noProof/>
                  </w:rPr>
                </w:rPrChange>
              </w:rPr>
              <w:delText>#Introducción</w:delText>
            </w:r>
            <w:r w:rsidDel="00446846">
              <w:rPr>
                <w:noProof/>
                <w:webHidden/>
              </w:rPr>
              <w:tab/>
              <w:delText>5</w:delText>
            </w:r>
          </w:del>
        </w:p>
        <w:p w:rsidR="00867927" w:rsidDel="00446846" w:rsidRDefault="00867927">
          <w:pPr>
            <w:pStyle w:val="TDC3"/>
            <w:tabs>
              <w:tab w:val="right" w:leader="dot" w:pos="8494"/>
            </w:tabs>
            <w:rPr>
              <w:del w:id="121" w:author="mia a" w:date="2017-12-09T11:07:00Z"/>
              <w:rFonts w:eastAsiaTheme="minorEastAsia"/>
              <w:noProof/>
              <w:lang w:eastAsia="es-ES"/>
            </w:rPr>
          </w:pPr>
          <w:del w:id="122" w:author="mia a" w:date="2017-12-09T11:07:00Z">
            <w:r w:rsidRPr="00446846" w:rsidDel="00446846">
              <w:rPr>
                <w:noProof/>
                <w:rPrChange w:id="123" w:author="mia a" w:date="2017-12-09T11:07:00Z">
                  <w:rPr>
                    <w:rStyle w:val="Hipervnculo"/>
                    <w:noProof/>
                  </w:rPr>
                </w:rPrChange>
              </w:rPr>
              <w:delText>#Programas</w:delText>
            </w:r>
            <w:r w:rsidDel="00446846">
              <w:rPr>
                <w:noProof/>
                <w:webHidden/>
              </w:rPr>
              <w:tab/>
              <w:delText>5</w:delText>
            </w:r>
          </w:del>
        </w:p>
        <w:p w:rsidR="00867927" w:rsidDel="00446846" w:rsidRDefault="00867927">
          <w:pPr>
            <w:pStyle w:val="TDC3"/>
            <w:tabs>
              <w:tab w:val="right" w:leader="dot" w:pos="8494"/>
            </w:tabs>
            <w:rPr>
              <w:del w:id="124" w:author="mia a" w:date="2017-12-09T11:07:00Z"/>
              <w:rFonts w:eastAsiaTheme="minorEastAsia"/>
              <w:noProof/>
              <w:lang w:eastAsia="es-ES"/>
            </w:rPr>
          </w:pPr>
          <w:del w:id="125" w:author="mia a" w:date="2017-12-09T11:07:00Z">
            <w:r w:rsidRPr="00446846" w:rsidDel="00446846">
              <w:rPr>
                <w:noProof/>
                <w:rPrChange w:id="126" w:author="mia a" w:date="2017-12-09T11:07:00Z">
                  <w:rPr>
                    <w:rStyle w:val="Hipervnculo"/>
                    <w:noProof/>
                  </w:rPr>
                </w:rPrChange>
              </w:rPr>
              <w:delText>#Interfaz del software</w:delText>
            </w:r>
            <w:r w:rsidDel="00446846">
              <w:rPr>
                <w:noProof/>
                <w:webHidden/>
              </w:rPr>
              <w:tab/>
              <w:delText>6</w:delText>
            </w:r>
          </w:del>
        </w:p>
        <w:p w:rsidR="00867927" w:rsidDel="00446846" w:rsidRDefault="00867927">
          <w:pPr>
            <w:pStyle w:val="TDC2"/>
            <w:tabs>
              <w:tab w:val="left" w:pos="660"/>
              <w:tab w:val="right" w:leader="dot" w:pos="8494"/>
            </w:tabs>
            <w:rPr>
              <w:del w:id="127" w:author="mia a" w:date="2017-12-09T11:07:00Z"/>
              <w:rFonts w:eastAsiaTheme="minorEastAsia"/>
              <w:noProof/>
              <w:lang w:eastAsia="es-ES"/>
            </w:rPr>
          </w:pPr>
          <w:del w:id="128" w:author="mia a" w:date="2017-12-09T11:07:00Z">
            <w:r w:rsidRPr="00446846" w:rsidDel="00446846">
              <w:rPr>
                <w:noProof/>
                <w:rPrChange w:id="129" w:author="mia a" w:date="2017-12-09T11:07:00Z">
                  <w:rPr>
                    <w:rStyle w:val="Hipervnculo"/>
                    <w:noProof/>
                  </w:rPr>
                </w:rPrChange>
              </w:rPr>
              <w:delText>e)</w:delText>
            </w:r>
            <w:r w:rsidDel="00446846">
              <w:rPr>
                <w:rFonts w:eastAsiaTheme="minorEastAsia"/>
                <w:noProof/>
                <w:lang w:eastAsia="es-ES"/>
              </w:rPr>
              <w:tab/>
            </w:r>
            <w:r w:rsidRPr="00446846" w:rsidDel="00446846">
              <w:rPr>
                <w:noProof/>
                <w:rPrChange w:id="130" w:author="mia a" w:date="2017-12-09T11:07:00Z">
                  <w:rPr>
                    <w:rStyle w:val="Hipervnculo"/>
                    <w:noProof/>
                  </w:rPr>
                </w:rPrChange>
              </w:rPr>
              <w:delText>Codificación</w:delText>
            </w:r>
            <w:r w:rsidDel="00446846">
              <w:rPr>
                <w:noProof/>
                <w:webHidden/>
              </w:rPr>
              <w:tab/>
              <w:delText>8</w:delText>
            </w:r>
          </w:del>
        </w:p>
        <w:p w:rsidR="00867927" w:rsidDel="00446846" w:rsidRDefault="00867927">
          <w:pPr>
            <w:pStyle w:val="TDC3"/>
            <w:tabs>
              <w:tab w:val="right" w:leader="dot" w:pos="8494"/>
            </w:tabs>
            <w:rPr>
              <w:del w:id="131" w:author="mia a" w:date="2017-12-09T11:07:00Z"/>
              <w:rFonts w:eastAsiaTheme="minorEastAsia"/>
              <w:noProof/>
              <w:lang w:eastAsia="es-ES"/>
            </w:rPr>
          </w:pPr>
          <w:del w:id="132" w:author="mia a" w:date="2017-12-09T11:07:00Z">
            <w:r w:rsidRPr="00446846" w:rsidDel="00446846">
              <w:rPr>
                <w:rFonts w:eastAsia="Times New Roman"/>
                <w:noProof/>
                <w:lang w:eastAsia="es-ES"/>
                <w:rPrChange w:id="133" w:author="mia a" w:date="2017-12-09T11:07:00Z">
                  <w:rPr>
                    <w:rStyle w:val="Hipervnculo"/>
                    <w:rFonts w:eastAsia="Times New Roman"/>
                    <w:noProof/>
                    <w:lang w:eastAsia="es-ES"/>
                  </w:rPr>
                </w:rPrChange>
              </w:rPr>
              <w:delText># Lenguaje de programación</w:delText>
            </w:r>
            <w:r w:rsidDel="00446846">
              <w:rPr>
                <w:noProof/>
                <w:webHidden/>
              </w:rPr>
              <w:tab/>
              <w:delText>8</w:delText>
            </w:r>
          </w:del>
        </w:p>
        <w:p w:rsidR="00867927" w:rsidDel="00446846" w:rsidRDefault="00867927">
          <w:pPr>
            <w:pStyle w:val="TDC3"/>
            <w:tabs>
              <w:tab w:val="right" w:leader="dot" w:pos="8494"/>
            </w:tabs>
            <w:rPr>
              <w:del w:id="134" w:author="mia a" w:date="2017-12-09T11:07:00Z"/>
              <w:rFonts w:eastAsiaTheme="minorEastAsia"/>
              <w:noProof/>
              <w:lang w:eastAsia="es-ES"/>
            </w:rPr>
          </w:pPr>
          <w:del w:id="135" w:author="mia a" w:date="2017-12-09T11:07:00Z">
            <w:r w:rsidRPr="00446846" w:rsidDel="00446846">
              <w:rPr>
                <w:rFonts w:eastAsia="Times New Roman"/>
                <w:noProof/>
                <w:lang w:eastAsia="es-ES"/>
                <w:rPrChange w:id="136" w:author="mia a" w:date="2017-12-09T11:07:00Z">
                  <w:rPr>
                    <w:rStyle w:val="Hipervnculo"/>
                    <w:rFonts w:eastAsia="Times New Roman"/>
                    <w:noProof/>
                    <w:lang w:eastAsia="es-ES"/>
                  </w:rPr>
                </w:rPrChange>
              </w:rPr>
              <w:delText># Codificación</w:delText>
            </w:r>
            <w:r w:rsidDel="00446846">
              <w:rPr>
                <w:noProof/>
                <w:webHidden/>
              </w:rPr>
              <w:tab/>
              <w:delText>9</w:delText>
            </w:r>
          </w:del>
        </w:p>
        <w:p w:rsidR="00867927" w:rsidDel="00446846" w:rsidRDefault="00867927">
          <w:pPr>
            <w:pStyle w:val="TDC3"/>
            <w:tabs>
              <w:tab w:val="right" w:leader="dot" w:pos="8494"/>
            </w:tabs>
            <w:rPr>
              <w:del w:id="137" w:author="mia a" w:date="2017-12-09T11:07:00Z"/>
              <w:rFonts w:eastAsiaTheme="minorEastAsia"/>
              <w:noProof/>
              <w:lang w:eastAsia="es-ES"/>
            </w:rPr>
          </w:pPr>
          <w:del w:id="138" w:author="mia a" w:date="2017-12-09T11:07:00Z">
            <w:r w:rsidRPr="00446846" w:rsidDel="00446846">
              <w:rPr>
                <w:rFonts w:eastAsia="Times New Roman"/>
                <w:noProof/>
                <w:lang w:eastAsia="es-ES"/>
                <w:rPrChange w:id="139" w:author="mia a" w:date="2017-12-09T11:07:00Z">
                  <w:rPr>
                    <w:rStyle w:val="Hipervnculo"/>
                    <w:rFonts w:eastAsia="Times New Roman"/>
                    <w:noProof/>
                    <w:lang w:eastAsia="es-ES"/>
                  </w:rPr>
                </w:rPrChange>
              </w:rPr>
              <w:delText># Herramientas</w:delText>
            </w:r>
            <w:r w:rsidDel="00446846">
              <w:rPr>
                <w:noProof/>
                <w:webHidden/>
              </w:rPr>
              <w:tab/>
              <w:delText>9</w:delText>
            </w:r>
          </w:del>
        </w:p>
        <w:p w:rsidR="00867927" w:rsidDel="00446846" w:rsidRDefault="00867927">
          <w:pPr>
            <w:pStyle w:val="TDC2"/>
            <w:tabs>
              <w:tab w:val="left" w:pos="660"/>
              <w:tab w:val="right" w:leader="dot" w:pos="8494"/>
            </w:tabs>
            <w:rPr>
              <w:del w:id="140" w:author="mia a" w:date="2017-12-09T11:07:00Z"/>
              <w:rFonts w:eastAsiaTheme="minorEastAsia"/>
              <w:noProof/>
              <w:lang w:eastAsia="es-ES"/>
            </w:rPr>
          </w:pPr>
          <w:del w:id="141" w:author="mia a" w:date="2017-12-09T11:07:00Z">
            <w:r w:rsidRPr="00446846" w:rsidDel="00446846">
              <w:rPr>
                <w:noProof/>
                <w:rPrChange w:id="142" w:author="mia a" w:date="2017-12-09T11:07:00Z">
                  <w:rPr>
                    <w:rStyle w:val="Hipervnculo"/>
                    <w:noProof/>
                  </w:rPr>
                </w:rPrChange>
              </w:rPr>
              <w:delText>f)</w:delText>
            </w:r>
            <w:r w:rsidDel="00446846">
              <w:rPr>
                <w:rFonts w:eastAsiaTheme="minorEastAsia"/>
                <w:noProof/>
                <w:lang w:eastAsia="es-ES"/>
              </w:rPr>
              <w:tab/>
            </w:r>
            <w:r w:rsidRPr="00446846" w:rsidDel="00446846">
              <w:rPr>
                <w:noProof/>
                <w:rPrChange w:id="143" w:author="mia a" w:date="2017-12-09T11:07:00Z">
                  <w:rPr>
                    <w:rStyle w:val="Hipervnculo"/>
                    <w:noProof/>
                  </w:rPr>
                </w:rPrChange>
              </w:rPr>
              <w:delText>Pruebas</w:delText>
            </w:r>
            <w:r w:rsidDel="00446846">
              <w:rPr>
                <w:noProof/>
                <w:webHidden/>
              </w:rPr>
              <w:tab/>
              <w:delText>10</w:delText>
            </w:r>
          </w:del>
        </w:p>
        <w:p w:rsidR="00867927" w:rsidDel="00446846" w:rsidRDefault="00867927">
          <w:pPr>
            <w:pStyle w:val="TDC2"/>
            <w:tabs>
              <w:tab w:val="left" w:pos="660"/>
              <w:tab w:val="right" w:leader="dot" w:pos="8494"/>
            </w:tabs>
            <w:rPr>
              <w:del w:id="144" w:author="mia a" w:date="2017-12-09T11:07:00Z"/>
              <w:rFonts w:eastAsiaTheme="minorEastAsia"/>
              <w:noProof/>
              <w:lang w:eastAsia="es-ES"/>
            </w:rPr>
          </w:pPr>
          <w:del w:id="145" w:author="mia a" w:date="2017-12-09T11:07:00Z">
            <w:r w:rsidRPr="00446846" w:rsidDel="00446846">
              <w:rPr>
                <w:noProof/>
                <w:rPrChange w:id="146" w:author="mia a" w:date="2017-12-09T11:07:00Z">
                  <w:rPr>
                    <w:rStyle w:val="Hipervnculo"/>
                    <w:noProof/>
                  </w:rPr>
                </w:rPrChange>
              </w:rPr>
              <w:delText>g)</w:delText>
            </w:r>
            <w:r w:rsidDel="00446846">
              <w:rPr>
                <w:rFonts w:eastAsiaTheme="minorEastAsia"/>
                <w:noProof/>
                <w:lang w:eastAsia="es-ES"/>
              </w:rPr>
              <w:tab/>
            </w:r>
            <w:r w:rsidRPr="00446846" w:rsidDel="00446846">
              <w:rPr>
                <w:noProof/>
                <w:rPrChange w:id="147" w:author="mia a" w:date="2017-12-09T11:07:00Z">
                  <w:rPr>
                    <w:rStyle w:val="Hipervnculo"/>
                    <w:noProof/>
                  </w:rPr>
                </w:rPrChange>
              </w:rPr>
              <w:delText>Documentación</w:delText>
            </w:r>
            <w:r w:rsidDel="00446846">
              <w:rPr>
                <w:noProof/>
                <w:webHidden/>
              </w:rPr>
              <w:tab/>
              <w:delText>11</w:delText>
            </w:r>
          </w:del>
        </w:p>
        <w:p w:rsidR="00867927" w:rsidDel="00446846" w:rsidRDefault="00867927">
          <w:pPr>
            <w:pStyle w:val="TDC2"/>
            <w:tabs>
              <w:tab w:val="left" w:pos="660"/>
              <w:tab w:val="right" w:leader="dot" w:pos="8494"/>
            </w:tabs>
            <w:rPr>
              <w:del w:id="148" w:author="mia a" w:date="2017-12-09T11:07:00Z"/>
              <w:rFonts w:eastAsiaTheme="minorEastAsia"/>
              <w:noProof/>
              <w:lang w:eastAsia="es-ES"/>
            </w:rPr>
          </w:pPr>
          <w:del w:id="149" w:author="mia a" w:date="2017-12-09T11:07:00Z">
            <w:r w:rsidRPr="00446846" w:rsidDel="00446846">
              <w:rPr>
                <w:noProof/>
                <w:rPrChange w:id="150" w:author="mia a" w:date="2017-12-09T11:07:00Z">
                  <w:rPr>
                    <w:rStyle w:val="Hipervnculo"/>
                    <w:noProof/>
                  </w:rPr>
                </w:rPrChange>
              </w:rPr>
              <w:delText>h)</w:delText>
            </w:r>
            <w:r w:rsidDel="00446846">
              <w:rPr>
                <w:rFonts w:eastAsiaTheme="minorEastAsia"/>
                <w:noProof/>
                <w:lang w:eastAsia="es-ES"/>
              </w:rPr>
              <w:tab/>
            </w:r>
            <w:r w:rsidRPr="00446846" w:rsidDel="00446846">
              <w:rPr>
                <w:noProof/>
                <w:rPrChange w:id="151" w:author="mia a" w:date="2017-12-09T11:07:00Z">
                  <w:rPr>
                    <w:rStyle w:val="Hipervnculo"/>
                    <w:noProof/>
                  </w:rPr>
                </w:rPrChange>
              </w:rPr>
              <w:delText>Explotación</w:delText>
            </w:r>
            <w:r w:rsidDel="00446846">
              <w:rPr>
                <w:noProof/>
                <w:webHidden/>
              </w:rPr>
              <w:tab/>
              <w:delText>13</w:delText>
            </w:r>
          </w:del>
        </w:p>
        <w:p w:rsidR="00867927" w:rsidDel="00446846" w:rsidRDefault="00867927">
          <w:pPr>
            <w:pStyle w:val="TDC2"/>
            <w:tabs>
              <w:tab w:val="left" w:pos="660"/>
              <w:tab w:val="right" w:leader="dot" w:pos="8494"/>
            </w:tabs>
            <w:rPr>
              <w:del w:id="152" w:author="mia a" w:date="2017-12-09T11:07:00Z"/>
              <w:rFonts w:eastAsiaTheme="minorEastAsia"/>
              <w:noProof/>
              <w:lang w:eastAsia="es-ES"/>
            </w:rPr>
          </w:pPr>
          <w:del w:id="153" w:author="mia a" w:date="2017-12-09T11:07:00Z">
            <w:r w:rsidRPr="00446846" w:rsidDel="00446846">
              <w:rPr>
                <w:noProof/>
                <w:rPrChange w:id="154" w:author="mia a" w:date="2017-12-09T11:07:00Z">
                  <w:rPr>
                    <w:rStyle w:val="Hipervnculo"/>
                    <w:noProof/>
                  </w:rPr>
                </w:rPrChange>
              </w:rPr>
              <w:delText>i)</w:delText>
            </w:r>
            <w:r w:rsidDel="00446846">
              <w:rPr>
                <w:rFonts w:eastAsiaTheme="minorEastAsia"/>
                <w:noProof/>
                <w:lang w:eastAsia="es-ES"/>
              </w:rPr>
              <w:tab/>
            </w:r>
            <w:r w:rsidRPr="00446846" w:rsidDel="00446846">
              <w:rPr>
                <w:noProof/>
                <w:rPrChange w:id="155" w:author="mia a" w:date="2017-12-09T11:07:00Z">
                  <w:rPr>
                    <w:rStyle w:val="Hipervnculo"/>
                    <w:noProof/>
                  </w:rPr>
                </w:rPrChange>
              </w:rPr>
              <w:delText>Mantenimiento</w:delText>
            </w:r>
            <w:r w:rsidDel="00446846">
              <w:rPr>
                <w:noProof/>
                <w:webHidden/>
              </w:rPr>
              <w:tab/>
              <w:delText>13</w:delText>
            </w:r>
          </w:del>
        </w:p>
        <w:p w:rsidR="00867927" w:rsidDel="00446846" w:rsidRDefault="00867927">
          <w:pPr>
            <w:pStyle w:val="TDC1"/>
            <w:tabs>
              <w:tab w:val="right" w:leader="dot" w:pos="8494"/>
            </w:tabs>
            <w:rPr>
              <w:del w:id="156" w:author="mia a" w:date="2017-12-09T11:07:00Z"/>
              <w:rFonts w:eastAsiaTheme="minorEastAsia"/>
              <w:noProof/>
              <w:lang w:eastAsia="es-ES"/>
            </w:rPr>
          </w:pPr>
          <w:del w:id="157" w:author="mia a" w:date="2017-12-09T11:07:00Z">
            <w:r w:rsidRPr="00446846" w:rsidDel="00446846">
              <w:rPr>
                <w:noProof/>
                <w:rPrChange w:id="158" w:author="mia a" w:date="2017-12-09T11:07:00Z">
                  <w:rPr>
                    <w:rStyle w:val="Hipervnculo"/>
                    <w:noProof/>
                  </w:rPr>
                </w:rPrChange>
              </w:rPr>
              <w:delText>Herramientas para el desarrollo</w:delText>
            </w:r>
            <w:r w:rsidDel="00446846">
              <w:rPr>
                <w:noProof/>
                <w:webHidden/>
              </w:rPr>
              <w:tab/>
              <w:delText>14</w:delText>
            </w:r>
          </w:del>
        </w:p>
        <w:p w:rsidR="00867927" w:rsidDel="00446846" w:rsidRDefault="00867927">
          <w:pPr>
            <w:pStyle w:val="TDC1"/>
            <w:tabs>
              <w:tab w:val="right" w:leader="dot" w:pos="8494"/>
            </w:tabs>
            <w:rPr>
              <w:del w:id="159" w:author="mia a" w:date="2017-12-09T11:07:00Z"/>
              <w:rFonts w:eastAsiaTheme="minorEastAsia"/>
              <w:noProof/>
              <w:lang w:eastAsia="es-ES"/>
            </w:rPr>
          </w:pPr>
          <w:del w:id="160" w:author="mia a" w:date="2017-12-09T11:07:00Z">
            <w:r w:rsidRPr="00446846" w:rsidDel="00446846">
              <w:rPr>
                <w:noProof/>
                <w:rPrChange w:id="161" w:author="mia a" w:date="2017-12-09T11:07:00Z">
                  <w:rPr>
                    <w:rStyle w:val="Hipervnculo"/>
                    <w:noProof/>
                  </w:rPr>
                </w:rPrChange>
              </w:rPr>
              <w:delText>Conclusiones</w:delText>
            </w:r>
            <w:r w:rsidDel="00446846">
              <w:rPr>
                <w:noProof/>
                <w:webHidden/>
              </w:rPr>
              <w:tab/>
              <w:delText>15</w:delText>
            </w:r>
          </w:del>
        </w:p>
        <w:p w:rsidR="00867927" w:rsidDel="00446846" w:rsidRDefault="00867927">
          <w:pPr>
            <w:pStyle w:val="TDC1"/>
            <w:tabs>
              <w:tab w:val="right" w:leader="dot" w:pos="8494"/>
            </w:tabs>
            <w:rPr>
              <w:del w:id="162" w:author="mia a" w:date="2017-12-09T11:07:00Z"/>
              <w:rFonts w:eastAsiaTheme="minorEastAsia"/>
              <w:noProof/>
              <w:lang w:eastAsia="es-ES"/>
            </w:rPr>
          </w:pPr>
          <w:del w:id="163" w:author="mia a" w:date="2017-12-09T11:07:00Z">
            <w:r w:rsidRPr="00446846" w:rsidDel="00446846">
              <w:rPr>
                <w:noProof/>
                <w:rPrChange w:id="164" w:author="mia a" w:date="2017-12-09T11:07:00Z">
                  <w:rPr>
                    <w:rStyle w:val="Hipervnculo"/>
                    <w:noProof/>
                  </w:rPr>
                </w:rPrChange>
              </w:rPr>
              <w:delText>Documentación</w:delText>
            </w:r>
            <w:r w:rsidDel="00446846">
              <w:rPr>
                <w:noProof/>
                <w:webHidden/>
              </w:rPr>
              <w:tab/>
              <w:delText>16</w:delText>
            </w:r>
          </w:del>
        </w:p>
        <w:p w:rsidR="00470F15" w:rsidRDefault="00470F15">
          <w:r>
            <w:rPr>
              <w:b/>
              <w:bCs/>
            </w:rPr>
            <w:fldChar w:fldCharType="end"/>
          </w:r>
        </w:p>
      </w:sdtContent>
    </w:sdt>
    <w:p w:rsidR="00470F15" w:rsidRDefault="00470F15" w:rsidP="00470F15"/>
    <w:p w:rsidR="00E85312" w:rsidDel="00446846" w:rsidRDefault="00E85312" w:rsidP="00470F15">
      <w:pPr>
        <w:rPr>
          <w:del w:id="165" w:author="mia a" w:date="2017-12-09T11:07:00Z"/>
        </w:rPr>
      </w:pPr>
    </w:p>
    <w:p w:rsidR="00E85312" w:rsidDel="00446846" w:rsidRDefault="00E85312" w:rsidP="00470F15">
      <w:pPr>
        <w:rPr>
          <w:del w:id="166" w:author="mia a" w:date="2017-12-09T11:07:00Z"/>
        </w:rPr>
      </w:pPr>
    </w:p>
    <w:p w:rsidR="00E85312" w:rsidDel="00446846" w:rsidRDefault="00E85312" w:rsidP="00470F15">
      <w:pPr>
        <w:rPr>
          <w:del w:id="167" w:author="mia a" w:date="2017-12-09T11:07:00Z"/>
        </w:rPr>
      </w:pPr>
    </w:p>
    <w:p w:rsidR="00E85312" w:rsidDel="00446846" w:rsidRDefault="00E85312" w:rsidP="00470F15">
      <w:pPr>
        <w:rPr>
          <w:del w:id="168" w:author="mia a" w:date="2017-12-09T11:07:00Z"/>
        </w:rPr>
      </w:pPr>
    </w:p>
    <w:p w:rsidR="00470F15" w:rsidRDefault="00FD2242"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left" w:pos="788"/>
          <w:tab w:val="center" w:pos="4252"/>
          <w:tab w:val="left" w:pos="7242"/>
        </w:tabs>
      </w:pPr>
      <w:r>
        <w:tab/>
      </w:r>
      <w:r w:rsidR="007B3A0F">
        <w:tab/>
      </w:r>
      <w:bookmarkStart w:id="169" w:name="_Toc500580970"/>
      <w:r w:rsidR="006F08C6">
        <w:t>Introducción</w:t>
      </w:r>
      <w:bookmarkEnd w:id="169"/>
      <w:r>
        <w:tab/>
      </w:r>
    </w:p>
    <w:p w:rsidR="00E85312" w:rsidRDefault="00E85312" w:rsidP="00E85312">
      <w:pPr>
        <w:jc w:val="both"/>
      </w:pPr>
    </w:p>
    <w:p w:rsidR="004065BB" w:rsidRDefault="004065BB" w:rsidP="00E85312">
      <w:pPr>
        <w:jc w:val="both"/>
      </w:pPr>
    </w:p>
    <w:p w:rsidR="00E85312" w:rsidRDefault="00E85312" w:rsidP="00E85312">
      <w:pPr>
        <w:jc w:val="both"/>
      </w:pPr>
      <w:r>
        <w:t xml:space="preserve">En este documento se incluye toda la información relativa al proyecto de desarrollo de la aplicación ZOOPLANET. En él, se realizará una descripción detallada de las diferentes etapas del ciclo de vida del software,  y de los aspectos que deberían tenerse en cuenta para  garantizar el éxito del proyecto. </w:t>
      </w:r>
    </w:p>
    <w:p w:rsidR="00E85312" w:rsidRDefault="00E85312" w:rsidP="00E85312">
      <w:pPr>
        <w:jc w:val="both"/>
      </w:pPr>
      <w:r>
        <w:t>El desarrollo de la aplicación ha sido asignado a nuestra empresa tras haber ganado un concurso público convocado por el Ministerio de Educación y Medioambiente. El proyecto contempla el desarrollo de un software educativo y de divulgación dirigido a fomentar la concienciación y respeto medioambientales, mejorar el conocimiento del reino animal, y promocionar las visitas a los zoos y acuarios.</w:t>
      </w:r>
    </w:p>
    <w:p w:rsidR="00E85312" w:rsidRDefault="00E85312" w:rsidP="00E85312">
      <w:pPr>
        <w:jc w:val="both"/>
      </w:pPr>
      <w:r>
        <w:t xml:space="preserve">En función de la acogida que tenga la aplicación, </w:t>
      </w:r>
      <w:r w:rsidR="00911DBB">
        <w:t>se pactará un nuevo</w:t>
      </w:r>
      <w:r>
        <w:t xml:space="preserve"> contrato para  la elaboración de una segunda versión del software con nuevas funcionalidades. Al estar la aprobación de  esta segunda fase sujeta al éxito de la aplicación, en este documento no se tratarán los detalles de su desarrollo sino tan sólo los de la primera versión.</w:t>
      </w: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4065BB" w:rsidRDefault="004065BB" w:rsidP="00E85312">
      <w:pPr>
        <w:jc w:val="both"/>
      </w:pPr>
    </w:p>
    <w:p w:rsidR="004065BB" w:rsidRDefault="004065BB"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E85312" w:rsidRDefault="00E85312" w:rsidP="00E85312">
      <w:pPr>
        <w:jc w:val="both"/>
      </w:pPr>
    </w:p>
    <w:p w:rsidR="006F08C6" w:rsidRDefault="007B3A0F"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tabs>
          <w:tab w:val="center" w:pos="4252"/>
          <w:tab w:val="left" w:pos="6426"/>
          <w:tab w:val="left" w:pos="7515"/>
        </w:tabs>
      </w:pPr>
      <w:r>
        <w:lastRenderedPageBreak/>
        <w:tab/>
      </w:r>
      <w:bookmarkStart w:id="170" w:name="_Toc500580971"/>
      <w:r w:rsidR="006F08C6">
        <w:t>D</w:t>
      </w:r>
      <w:r>
        <w:t>ESARROLLO</w:t>
      </w:r>
      <w:bookmarkEnd w:id="170"/>
      <w:r>
        <w:tab/>
      </w:r>
      <w:r>
        <w:tab/>
      </w:r>
    </w:p>
    <w:p w:rsidR="006F08C6" w:rsidRDefault="006F08C6" w:rsidP="00C808DD">
      <w:pPr>
        <w:pStyle w:val="Prrafodelista"/>
        <w:jc w:val="both"/>
      </w:pPr>
    </w:p>
    <w:p w:rsidR="003512E8" w:rsidRPr="00265F80" w:rsidRDefault="003512E8"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between w:val="single" w:sz="8" w:space="1" w:color="418AB3" w:themeColor="accent1"/>
          <w:bar w:val="single" w:sz="8" w:color="418AB3" w:themeColor="accent1"/>
        </w:pBdr>
        <w:shd w:val="clear" w:color="auto" w:fill="FFFFFF" w:themeFill="background1"/>
        <w:tabs>
          <w:tab w:val="left" w:pos="426"/>
        </w:tabs>
        <w:ind w:left="0" w:firstLine="360"/>
        <w:jc w:val="center"/>
        <w:rPr>
          <w:rFonts w:ascii="Century Gothic" w:hAnsi="Century Gothic"/>
        </w:rPr>
      </w:pPr>
      <w:bookmarkStart w:id="171" w:name="_Toc500580972"/>
      <w:r w:rsidRPr="00265F80">
        <w:rPr>
          <w:rFonts w:ascii="Century Gothic" w:hAnsi="Century Gothic"/>
        </w:rPr>
        <w:t>Contextualización</w:t>
      </w:r>
      <w:bookmarkEnd w:id="171"/>
    </w:p>
    <w:p w:rsidR="00BE7820" w:rsidRDefault="00BE7820" w:rsidP="003512E8">
      <w:pPr>
        <w:jc w:val="both"/>
        <w:rPr>
          <w:rFonts w:ascii="Century Gothic" w:hAnsi="Century Gothic"/>
        </w:rPr>
      </w:pPr>
    </w:p>
    <w:p w:rsidR="007B3A0F" w:rsidRPr="00265F80" w:rsidRDefault="007B3A0F" w:rsidP="003512E8">
      <w:pPr>
        <w:jc w:val="both"/>
        <w:rPr>
          <w:rFonts w:ascii="Century Gothic" w:hAnsi="Century Gothic"/>
        </w:rPr>
      </w:pPr>
    </w:p>
    <w:p w:rsidR="003512E8" w:rsidRDefault="00BE7820" w:rsidP="007B3A0F">
      <w:pPr>
        <w:pStyle w:val="Ttulo3"/>
        <w:jc w:val="both"/>
        <w:rPr>
          <w:rFonts w:ascii="Century Gothic" w:hAnsi="Century Gothic"/>
        </w:rPr>
      </w:pPr>
      <w:bookmarkStart w:id="172" w:name="_Toc500580973"/>
      <w:r>
        <w:rPr>
          <w:rFonts w:ascii="Century Gothic" w:hAnsi="Century Gothic"/>
        </w:rPr>
        <w:t>#</w:t>
      </w:r>
      <w:r w:rsidR="003512E8" w:rsidRPr="00265F80">
        <w:rPr>
          <w:rFonts w:ascii="Century Gothic" w:hAnsi="Century Gothic"/>
        </w:rPr>
        <w:t>Nuestra empresa</w:t>
      </w:r>
      <w:bookmarkEnd w:id="172"/>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 xml:space="preserve">Somos una pequeña empresa con 12 años de experiencia en el </w:t>
      </w:r>
      <w:r>
        <w:rPr>
          <w:rFonts w:ascii="Century Gothic" w:hAnsi="Century Gothic"/>
        </w:rPr>
        <w:t>sector</w:t>
      </w:r>
      <w:r w:rsidRPr="00265F80">
        <w:rPr>
          <w:rFonts w:ascii="Century Gothic" w:hAnsi="Century Gothic"/>
        </w:rPr>
        <w:t xml:space="preserve"> </w:t>
      </w:r>
      <w:r>
        <w:rPr>
          <w:rFonts w:ascii="Century Gothic" w:hAnsi="Century Gothic"/>
        </w:rPr>
        <w:t>informátic</w:t>
      </w:r>
      <w:r w:rsidR="007B3A0F">
        <w:rPr>
          <w:rFonts w:ascii="Century Gothic" w:hAnsi="Century Gothic"/>
        </w:rPr>
        <w:t>o,</w:t>
      </w:r>
      <w:r w:rsidRPr="00265F80">
        <w:rPr>
          <w:rFonts w:ascii="Century Gothic" w:hAnsi="Century Gothic"/>
        </w:rPr>
        <w:t xml:space="preserve"> y desde hace 7 nuestra actividad profesional se ha centrado principalmente en el desarrollo de aplicaciones multiplataforma. Nuestro equipo está formado por 8 trabajadores especializados en diferentes campos en el mundo de la informática y el diseño.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173" w:name="_Toc500580974"/>
      <w:r>
        <w:rPr>
          <w:rFonts w:ascii="Century Gothic" w:hAnsi="Century Gothic"/>
        </w:rPr>
        <w:t>#</w:t>
      </w:r>
      <w:r w:rsidR="003512E8" w:rsidRPr="00265F80">
        <w:rPr>
          <w:rFonts w:ascii="Century Gothic" w:hAnsi="Century Gothic"/>
        </w:rPr>
        <w:t>Descripción del proyecto</w:t>
      </w:r>
      <w:bookmarkEnd w:id="173"/>
    </w:p>
    <w:p w:rsidR="00BE7820" w:rsidRPr="00BE7820" w:rsidRDefault="00BE7820" w:rsidP="007B3A0F">
      <w:pPr>
        <w:spacing w:after="0"/>
        <w:jc w:val="both"/>
      </w:pPr>
    </w:p>
    <w:p w:rsidR="003512E8" w:rsidRPr="00265F80" w:rsidRDefault="003512E8" w:rsidP="007B3A0F">
      <w:pPr>
        <w:jc w:val="both"/>
        <w:rPr>
          <w:rFonts w:ascii="Century Gothic" w:hAnsi="Century Gothic"/>
        </w:rPr>
      </w:pPr>
      <w:r w:rsidRPr="00265F80">
        <w:rPr>
          <w:rFonts w:ascii="Century Gothic" w:hAnsi="Century Gothic"/>
        </w:rPr>
        <w:t>El proyecto a desarrollar consiste en la implementación de la aplicación ZOOPLANET, de descarga gratuita. El software permitirá la observación en directo de diferentes animales mediante la conexión del dispositivo con las cámaras instaladas en zoológicos y acuarios. Así mismo, se incluirá en la aplicación información detallada sobre todos los animales visualizados (enciclopedia), y sobre los zoos y acuarios participantes en el proyecto.</w:t>
      </w:r>
    </w:p>
    <w:p w:rsidR="003512E8" w:rsidRPr="00265F80" w:rsidRDefault="003512E8" w:rsidP="007B3A0F">
      <w:pPr>
        <w:jc w:val="both"/>
        <w:rPr>
          <w:rFonts w:ascii="Century Gothic" w:hAnsi="Century Gothic"/>
        </w:rPr>
      </w:pPr>
      <w:r w:rsidRPr="00265F80">
        <w:rPr>
          <w:rFonts w:ascii="Century Gothic" w:hAnsi="Century Gothic"/>
        </w:rPr>
        <w:t>La aplicación se desarrollará para Windows, Apple y Linux en su versión de escritorio, y para Android, iOS y Windows Phone en su versión móvil.</w:t>
      </w:r>
    </w:p>
    <w:p w:rsidR="003512E8" w:rsidRPr="00265F80" w:rsidRDefault="003512E8" w:rsidP="007B3A0F">
      <w:pPr>
        <w:jc w:val="both"/>
        <w:rPr>
          <w:rFonts w:ascii="Century Gothic" w:hAnsi="Century Gothic"/>
        </w:rPr>
      </w:pPr>
      <w:r w:rsidRPr="00265F80">
        <w:rPr>
          <w:rFonts w:ascii="Century Gothic" w:hAnsi="Century Gothic"/>
        </w:rPr>
        <w:t>Será necesario que el usuario cuente con una conexión a internet para poder aprovechar todas las funcionalidades de la aplicación, si bien será posible consultar la parte de la enciclopedia si se está trabajando offline.</w:t>
      </w:r>
    </w:p>
    <w:p w:rsidR="003512E8" w:rsidRPr="00265F80" w:rsidRDefault="003512E8" w:rsidP="007B3A0F">
      <w:pPr>
        <w:jc w:val="both"/>
        <w:rPr>
          <w:rFonts w:ascii="Century Gothic" w:hAnsi="Century Gothic"/>
        </w:rPr>
      </w:pPr>
      <w:r w:rsidRPr="00265F80">
        <w:rPr>
          <w:rFonts w:ascii="Century Gothic" w:hAnsi="Century Gothic"/>
        </w:rPr>
        <w:t>Los usuarios que descarguen la aplicación en el móvil obtendrán un descuento para visitar los zoos y acuarios que participen en el proyecto, simplemente enseñando el móvil con la aplicación descargada al acceder al recinto.</w:t>
      </w:r>
    </w:p>
    <w:p w:rsidR="003512E8" w:rsidRPr="00265F80" w:rsidRDefault="003512E8" w:rsidP="007B3A0F">
      <w:pPr>
        <w:jc w:val="both"/>
        <w:rPr>
          <w:rFonts w:ascii="Century Gothic" w:hAnsi="Century Gothic"/>
        </w:rPr>
      </w:pPr>
      <w:r w:rsidRPr="00265F80">
        <w:rPr>
          <w:rFonts w:ascii="Century Gothic" w:hAnsi="Century Gothic"/>
        </w:rPr>
        <w:t xml:space="preserve">La aplicación está dirigida al público en general. Se desarrollará una interfaz amigable y atractiva, que ofrezca una navegación sencilla, asequible para un rango de edad lo más amplio posible. </w:t>
      </w:r>
    </w:p>
    <w:p w:rsidR="003512E8" w:rsidRPr="00265F80" w:rsidRDefault="003512E8" w:rsidP="007B3A0F">
      <w:pPr>
        <w:jc w:val="both"/>
        <w:rPr>
          <w:rFonts w:ascii="Century Gothic" w:hAnsi="Century Gothic"/>
        </w:rPr>
      </w:pPr>
    </w:p>
    <w:p w:rsidR="003512E8" w:rsidRDefault="00BE7820" w:rsidP="007B3A0F">
      <w:pPr>
        <w:pStyle w:val="Ttulo3"/>
        <w:jc w:val="both"/>
        <w:rPr>
          <w:rFonts w:ascii="Century Gothic" w:hAnsi="Century Gothic"/>
        </w:rPr>
      </w:pPr>
      <w:bookmarkStart w:id="174" w:name="_Toc500580975"/>
      <w:r>
        <w:rPr>
          <w:rFonts w:ascii="Century Gothic" w:hAnsi="Century Gothic"/>
        </w:rPr>
        <w:t>#</w:t>
      </w:r>
      <w:r w:rsidR="003512E8" w:rsidRPr="00265F80">
        <w:rPr>
          <w:rFonts w:ascii="Century Gothic" w:hAnsi="Century Gothic"/>
        </w:rPr>
        <w:t>Características del cliente</w:t>
      </w:r>
      <w:bookmarkEnd w:id="174"/>
    </w:p>
    <w:p w:rsidR="00BE7820" w:rsidRPr="00BE7820" w:rsidRDefault="00BE7820" w:rsidP="007B3A0F">
      <w:pPr>
        <w:spacing w:after="0"/>
        <w:jc w:val="both"/>
      </w:pPr>
    </w:p>
    <w:p w:rsidR="003512E8" w:rsidRDefault="003512E8" w:rsidP="007B3A0F">
      <w:pPr>
        <w:jc w:val="both"/>
        <w:rPr>
          <w:rFonts w:ascii="Century Gothic" w:hAnsi="Century Gothic"/>
        </w:rPr>
      </w:pPr>
      <w:r w:rsidRPr="00265F80">
        <w:rPr>
          <w:rFonts w:ascii="Century Gothic" w:hAnsi="Century Gothic"/>
        </w:rPr>
        <w:t xml:space="preserve">El desarrollo del proyecto está promocionado, gestionado y financiado por el Ministerio de Educación y Medioambiente. Se ha conseguido pactar los plazos que se consideran necesarios para un desarrollo exitoso. El cliente, para esta 1ª </w:t>
      </w:r>
      <w:r w:rsidRPr="00265F80">
        <w:rPr>
          <w:rFonts w:ascii="Century Gothic" w:hAnsi="Century Gothic"/>
        </w:rPr>
        <w:lastRenderedPageBreak/>
        <w:t>fase del proyecto, nos ha marcado de forma clara y detallada los objetivos y funcionalidades del software, si bien ciertos detalles referentes a servidores  son susceptibles de evolución.</w:t>
      </w:r>
    </w:p>
    <w:p w:rsidR="003512E8" w:rsidRPr="00265F80" w:rsidRDefault="003512E8" w:rsidP="007B3A0F">
      <w:pPr>
        <w:jc w:val="both"/>
        <w:rPr>
          <w:rFonts w:ascii="Century Gothic" w:hAnsi="Century Gothic"/>
        </w:rPr>
      </w:pPr>
      <w:r w:rsidRPr="00265F80">
        <w:rPr>
          <w:rFonts w:ascii="Century Gothic" w:hAnsi="Century Gothic"/>
        </w:rPr>
        <w:t>En el proyecto están implicados también como colaboradores un gran número de parques zoológicos y acuarios, tanto públicos como privados, que a cambio de su implicación gratuita en el proyecto, aportarán su infraestructura en cuanto a instalación de cámaras, y colaborarán en la redacción de los contenidos sobre los animales que se incluirán  en la aplicación. Por consiguiente, será necesario el contacto con estos colaboradores, si bien la gestión de designación de los mismos correrá por cuenta del cliente.</w:t>
      </w:r>
    </w:p>
    <w:p w:rsidR="00E85312" w:rsidRDefault="00E85312" w:rsidP="007B3A0F">
      <w:pPr>
        <w:jc w:val="both"/>
      </w:pPr>
    </w:p>
    <w:p w:rsidR="004F47F1" w:rsidRDefault="004F47F1" w:rsidP="007B3A0F">
      <w:pPr>
        <w:jc w:val="both"/>
      </w:pPr>
    </w:p>
    <w:p w:rsidR="00B944BF" w:rsidRDefault="00B944BF" w:rsidP="007B3A0F">
      <w:pPr>
        <w:jc w:val="both"/>
      </w:pPr>
    </w:p>
    <w:p w:rsidR="00E85312" w:rsidRDefault="00E85312" w:rsidP="00C808DD">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175" w:name="_Toc500580976"/>
      <w:r w:rsidRPr="006F08C6">
        <w:t>Modelo de ciclo de vida</w:t>
      </w:r>
      <w:bookmarkEnd w:id="175"/>
      <w:r w:rsidRPr="006F08C6">
        <w:t xml:space="preserve"> </w:t>
      </w:r>
    </w:p>
    <w:p w:rsidR="004F47F1" w:rsidRDefault="004F47F1" w:rsidP="004F47F1"/>
    <w:p w:rsidR="00B944BF" w:rsidRPr="004F47F1" w:rsidRDefault="00B944BF" w:rsidP="004F47F1"/>
    <w:p w:rsidR="004F47F1" w:rsidRDefault="004F47F1" w:rsidP="004F47F1">
      <w:pPr>
        <w:jc w:val="both"/>
      </w:pPr>
      <w:r>
        <w:t xml:space="preserve">Tras haber analizado las características del proyecto hemos optado por el </w:t>
      </w:r>
      <w:r w:rsidRPr="009562E5">
        <w:t>Modelo en Cascada con Realimentación</w:t>
      </w:r>
      <w:r>
        <w:t xml:space="preserve"> para su desarrollo. Para tomar esta decisión hemos tenido en cuenta las siguientes cuestiones: </w:t>
      </w:r>
    </w:p>
    <w:p w:rsidR="004F47F1" w:rsidRDefault="004F47F1" w:rsidP="004F47F1">
      <w:pPr>
        <w:pStyle w:val="Prrafodelista"/>
        <w:numPr>
          <w:ilvl w:val="0"/>
          <w:numId w:val="10"/>
        </w:numPr>
        <w:jc w:val="both"/>
      </w:pPr>
      <w:r>
        <w:t xml:space="preserve">El proyecto tiene cierta envergadura y damos por hecho que tendremos que volver a etapas anteriores en ciertos momentos del desarrollo para poder corregir errores, y modificar o depurar algún aspecto, por lo que hemos descartado la utilización del modelo en cascada clásico. </w:t>
      </w:r>
    </w:p>
    <w:p w:rsidR="004F47F1" w:rsidRDefault="004F47F1" w:rsidP="004F47F1">
      <w:pPr>
        <w:pStyle w:val="Prrafodelista"/>
        <w:numPr>
          <w:ilvl w:val="0"/>
          <w:numId w:val="10"/>
        </w:numPr>
        <w:jc w:val="both"/>
      </w:pPr>
      <w:r>
        <w:t>A pesar de esta necesidad de contar con una realimentación entre las diferentes etapas, los requisitos del software están claros y bien especificados desde el principio; es un proyecto rígido con unas funcionalidades y objetivos bien definidos; no se prevé una evolución en el software durante su desarrollo.</w:t>
      </w:r>
    </w:p>
    <w:p w:rsidR="004F47F1" w:rsidRDefault="004F47F1" w:rsidP="004F47F1">
      <w:pPr>
        <w:pStyle w:val="Prrafodelista"/>
        <w:numPr>
          <w:ilvl w:val="0"/>
          <w:numId w:val="10"/>
        </w:numPr>
        <w:jc w:val="both"/>
      </w:pPr>
      <w:r>
        <w:t>Los presupuestos y plazos pactados, en principio se prevén suficientes para el desarrollo del proyecto.</w:t>
      </w:r>
    </w:p>
    <w:p w:rsidR="00F71EE7" w:rsidRDefault="00F71EE7" w:rsidP="00F71EE7">
      <w:pPr>
        <w:pStyle w:val="Ttulo2"/>
        <w:jc w:val="both"/>
      </w:pPr>
    </w:p>
    <w:p w:rsidR="007B3A0F" w:rsidRPr="007B3A0F" w:rsidRDefault="007B3A0F" w:rsidP="007B3A0F"/>
    <w:p w:rsidR="00F71EE7" w:rsidRDefault="00F71EE7" w:rsidP="00F71EE7">
      <w:pPr>
        <w:pStyle w:val="Ttulo2"/>
        <w:jc w:val="both"/>
      </w:pPr>
    </w:p>
    <w:p w:rsidR="00FC0557" w:rsidRDefault="00FC0557" w:rsidP="00B944BF">
      <w:pPr>
        <w:pStyle w:val="Ttulo2"/>
        <w:jc w:val="both"/>
      </w:pPr>
    </w:p>
    <w:p w:rsidR="00B944BF" w:rsidRPr="00B944BF" w:rsidRDefault="00B944BF" w:rsidP="00B944BF"/>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426"/>
        <w:jc w:val="center"/>
      </w:pPr>
      <w:bookmarkStart w:id="176" w:name="_Toc500580977"/>
      <w:r w:rsidRPr="006F08C6">
        <w:lastRenderedPageBreak/>
        <w:t>Documento ERS (Análisis de Requisitos)</w:t>
      </w:r>
      <w:bookmarkEnd w:id="176"/>
    </w:p>
    <w:p w:rsidR="00A84FF3" w:rsidRDefault="00A84FF3" w:rsidP="00A84FF3"/>
    <w:p w:rsidR="00CE3103" w:rsidRDefault="00CE3103" w:rsidP="00CE3103"/>
    <w:p w:rsidR="005805FA" w:rsidRDefault="004A6ABE" w:rsidP="00446846">
      <w:pPr>
        <w:pStyle w:val="Ttulo3"/>
        <w:jc w:val="both"/>
        <w:rPr>
          <w:ins w:id="177" w:author="mia a" w:date="2017-12-09T10:11:00Z"/>
        </w:rPr>
        <w:pPrChange w:id="178" w:author="mia a" w:date="2017-12-09T11:00:00Z">
          <w:pPr/>
        </w:pPrChange>
      </w:pPr>
      <w:bookmarkStart w:id="179" w:name="_Toc500580978"/>
      <w:ins w:id="180" w:author="mia a" w:date="2017-12-09T10:07:00Z">
        <w:r>
          <w:t>#</w:t>
        </w:r>
      </w:ins>
      <w:del w:id="181" w:author="mia a" w:date="2017-12-09T10:09:00Z">
        <w:r w:rsidR="005805FA" w:rsidRPr="004A6ABE" w:rsidDel="00A459B0">
          <w:rPr>
            <w:rPrChange w:id="182" w:author="mia a" w:date="2017-12-09T10:07:00Z">
              <w:rPr>
                <w:b/>
              </w:rPr>
            </w:rPrChange>
          </w:rPr>
          <w:delText>PLANIFICACIÓN</w:delText>
        </w:r>
      </w:del>
      <w:ins w:id="183" w:author="mia a" w:date="2017-12-09T10:09:00Z">
        <w:r w:rsidR="00A459B0" w:rsidRPr="004A6ABE">
          <w:rPr>
            <w:rPrChange w:id="184" w:author="mia a" w:date="2017-12-09T10:07:00Z">
              <w:rPr>
                <w:b/>
              </w:rPr>
            </w:rPrChange>
          </w:rPr>
          <w:t>P</w:t>
        </w:r>
        <w:r w:rsidR="00A459B0">
          <w:t>lanificación</w:t>
        </w:r>
      </w:ins>
      <w:bookmarkEnd w:id="179"/>
    </w:p>
    <w:p w:rsidR="00A459B0" w:rsidRPr="00A459B0" w:rsidRDefault="00A459B0" w:rsidP="00446846">
      <w:pPr>
        <w:spacing w:after="0"/>
        <w:jc w:val="both"/>
        <w:rPr>
          <w:rPrChange w:id="185" w:author="mia a" w:date="2017-12-09T10:11:00Z">
            <w:rPr>
              <w:b/>
            </w:rPr>
          </w:rPrChange>
        </w:rPr>
        <w:pPrChange w:id="186" w:author="mia a" w:date="2017-12-09T11:00:00Z">
          <w:pPr/>
        </w:pPrChange>
      </w:pPr>
    </w:p>
    <w:p w:rsidR="005805FA" w:rsidRPr="005805FA" w:rsidRDefault="00A459B0" w:rsidP="00446846">
      <w:pPr>
        <w:jc w:val="both"/>
        <w:pPrChange w:id="187" w:author="mia a" w:date="2017-12-09T11:00:00Z">
          <w:pPr/>
        </w:pPrChange>
      </w:pPr>
      <w:ins w:id="188" w:author="mia a" w:date="2017-12-09T10:10:00Z">
        <w:r>
          <w:t xml:space="preserve">Para el </w:t>
        </w:r>
      </w:ins>
      <w:ins w:id="189" w:author="mia a" w:date="2017-12-09T10:11:00Z">
        <w:r>
          <w:t xml:space="preserve">garantizar el éxito de </w:t>
        </w:r>
      </w:ins>
      <w:ins w:id="190" w:author="mia a" w:date="2017-12-09T10:13:00Z">
        <w:r>
          <w:t>un</w:t>
        </w:r>
      </w:ins>
      <w:ins w:id="191" w:author="mia a" w:date="2017-12-09T10:11:00Z">
        <w:r>
          <w:t xml:space="preserve"> proyecto</w:t>
        </w:r>
      </w:ins>
      <w:ins w:id="192" w:author="mia a" w:date="2017-12-09T10:13:00Z">
        <w:r>
          <w:t xml:space="preserve"> de desarrollo</w:t>
        </w:r>
      </w:ins>
      <w:ins w:id="193" w:author="mia a" w:date="2017-12-09T10:24:00Z">
        <w:r w:rsidR="00407906">
          <w:t xml:space="preserve"> hay que asegurarse de que</w:t>
        </w:r>
      </w:ins>
      <w:ins w:id="194" w:author="mia a" w:date="2017-12-09T10:11:00Z">
        <w:r>
          <w:t xml:space="preserve"> el software </w:t>
        </w:r>
      </w:ins>
      <w:ins w:id="195" w:author="mia a" w:date="2017-12-09T10:21:00Z">
        <w:r w:rsidR="00407906">
          <w:t xml:space="preserve">desempeña las tareas </w:t>
        </w:r>
      </w:ins>
      <w:ins w:id="196" w:author="mia a" w:date="2017-12-09T10:27:00Z">
        <w:r w:rsidR="00407906">
          <w:t>encomendadas</w:t>
        </w:r>
      </w:ins>
      <w:ins w:id="197" w:author="mia a" w:date="2017-12-09T10:22:00Z">
        <w:r w:rsidR="00407906">
          <w:t xml:space="preserve">, por lo que es necesario </w:t>
        </w:r>
      </w:ins>
      <w:del w:id="198" w:author="mia a" w:date="2017-12-09T10:09:00Z">
        <w:r w:rsidR="005805FA" w:rsidRPr="005805FA" w:rsidDel="00A459B0">
          <w:delText>A continuación tendremos una serie de reuniones importantes respecto a la planificación</w:delText>
        </w:r>
      </w:del>
      <w:ins w:id="199" w:author="mia a" w:date="2017-12-09T10:23:00Z">
        <w:r w:rsidR="00407906">
          <w:t xml:space="preserve">establecer </w:t>
        </w:r>
      </w:ins>
      <w:ins w:id="200" w:author="mia a" w:date="2017-12-09T10:25:00Z">
        <w:r w:rsidR="00407906">
          <w:t>una</w:t>
        </w:r>
      </w:ins>
      <w:ins w:id="201" w:author="mia a" w:date="2017-12-09T10:23:00Z">
        <w:r w:rsidR="00407906">
          <w:t xml:space="preserve"> comunicación adecuada </w:t>
        </w:r>
      </w:ins>
      <w:ins w:id="202" w:author="mia a" w:date="2017-12-09T10:25:00Z">
        <w:r w:rsidR="00407906">
          <w:t xml:space="preserve">con el cliente que nos permita definir </w:t>
        </w:r>
      </w:ins>
      <w:ins w:id="203" w:author="mia a" w:date="2017-12-09T10:28:00Z">
        <w:r w:rsidR="00407906">
          <w:t xml:space="preserve">de forma clara </w:t>
        </w:r>
      </w:ins>
      <w:ins w:id="204" w:author="mia a" w:date="2017-12-09T10:25:00Z">
        <w:r w:rsidR="00407906">
          <w:t>c</w:t>
        </w:r>
      </w:ins>
      <w:ins w:id="205" w:author="mia a" w:date="2017-12-09T10:26:00Z">
        <w:r w:rsidR="00407906">
          <w:t>uáles son sus necesidades y objetivos. Para ello, en el proyecto que nos ocupa,</w:t>
        </w:r>
      </w:ins>
      <w:ins w:id="206" w:author="mia a" w:date="2017-12-09T10:29:00Z">
        <w:r w:rsidR="00F12F28">
          <w:t xml:space="preserve"> hemos previsto la realización de las </w:t>
        </w:r>
      </w:ins>
      <w:ins w:id="207" w:author="mia a" w:date="2017-12-09T10:10:00Z">
        <w:r>
          <w:t>siguientes reuniones</w:t>
        </w:r>
      </w:ins>
      <w:r w:rsidR="005805FA" w:rsidRPr="005805FA">
        <w:t>:</w:t>
      </w:r>
    </w:p>
    <w:p w:rsidR="00F12F28" w:rsidRDefault="005805FA" w:rsidP="00446846">
      <w:pPr>
        <w:pStyle w:val="Ttulo4"/>
        <w:jc w:val="both"/>
        <w:rPr>
          <w:ins w:id="208" w:author="mia a" w:date="2017-12-09T10:30:00Z"/>
        </w:rPr>
        <w:pPrChange w:id="209" w:author="mia a" w:date="2017-12-09T11:00:00Z">
          <w:pPr>
            <w:numPr>
              <w:numId w:val="13"/>
            </w:numPr>
            <w:ind w:left="720" w:hanging="360"/>
          </w:pPr>
        </w:pPrChange>
      </w:pPr>
      <w:r w:rsidRPr="005805FA">
        <w:t xml:space="preserve">Reuniones con </w:t>
      </w:r>
      <w:ins w:id="210" w:author="mia a" w:date="2017-12-09T10:30:00Z">
        <w:r w:rsidR="00F12F28">
          <w:t xml:space="preserve">el </w:t>
        </w:r>
      </w:ins>
      <w:r w:rsidRPr="005805FA">
        <w:t>Ministerio</w:t>
      </w:r>
      <w:del w:id="211" w:author="mia a" w:date="2017-12-09T10:30:00Z">
        <w:r w:rsidRPr="005805FA" w:rsidDel="00F12F28">
          <w:delText>s</w:delText>
        </w:r>
      </w:del>
      <w:r w:rsidRPr="005805FA">
        <w:t xml:space="preserve"> de Educación y </w:t>
      </w:r>
      <w:del w:id="212" w:author="mia a" w:date="2017-12-09T10:31:00Z">
        <w:r w:rsidRPr="005805FA" w:rsidDel="00F12F28">
          <w:delText xml:space="preserve">de </w:delText>
        </w:r>
      </w:del>
      <w:r w:rsidRPr="005805FA">
        <w:t>Medioambiente</w:t>
      </w:r>
    </w:p>
    <w:p w:rsidR="005805FA" w:rsidRPr="005805FA" w:rsidDel="00FD5533" w:rsidRDefault="005805FA" w:rsidP="00446846">
      <w:pPr>
        <w:jc w:val="both"/>
        <w:rPr>
          <w:del w:id="213" w:author="mia a" w:date="2017-12-09T10:55:00Z"/>
          <w:b/>
        </w:rPr>
        <w:pPrChange w:id="214" w:author="mia a" w:date="2017-12-09T11:00:00Z">
          <w:pPr>
            <w:numPr>
              <w:numId w:val="13"/>
            </w:numPr>
            <w:ind w:left="720" w:hanging="360"/>
          </w:pPr>
        </w:pPrChange>
      </w:pPr>
      <w:del w:id="215" w:author="mia a" w:date="2017-12-09T10:30:00Z">
        <w:r w:rsidRPr="005805FA" w:rsidDel="00F12F28">
          <w:rPr>
            <w:b/>
          </w:rPr>
          <w:delText xml:space="preserve">: </w:delText>
        </w:r>
      </w:del>
      <w:r w:rsidRPr="005805FA">
        <w:t>Primeramente tendremos una reunión inicial con los responsables del proyecto, en la cual nos deberán detallar de que se trata el proyecto, hacia quien está dirigido y el propósito del mismo. Luego habrá una segunda reunión en la cual presentaremos nuestra primera propuesta, de acuerdo a los detalles acordados en la primera reunión, de tal forma que podamos recibir comentarios del cliente que nos permita pulir detalles o hacer últimos cambios. Por último, una tercera reunión, para presentar nuestro proyecto definitivo.</w:t>
      </w:r>
    </w:p>
    <w:p w:rsidR="005805FA" w:rsidRPr="005805FA" w:rsidRDefault="005805FA" w:rsidP="00446846">
      <w:pPr>
        <w:jc w:val="both"/>
        <w:rPr>
          <w:b/>
        </w:rPr>
        <w:pPrChange w:id="216" w:author="mia a" w:date="2017-12-09T11:00:00Z">
          <w:pPr/>
        </w:pPrChange>
      </w:pPr>
    </w:p>
    <w:p w:rsidR="00F12F28" w:rsidRDefault="005805FA" w:rsidP="00446846">
      <w:pPr>
        <w:pStyle w:val="Ttulo4"/>
        <w:jc w:val="both"/>
        <w:rPr>
          <w:ins w:id="217" w:author="mia a" w:date="2017-12-09T10:30:00Z"/>
        </w:rPr>
        <w:pPrChange w:id="218" w:author="mia a" w:date="2017-12-09T11:00:00Z">
          <w:pPr>
            <w:numPr>
              <w:numId w:val="13"/>
            </w:numPr>
            <w:ind w:left="720" w:hanging="360"/>
          </w:pPr>
        </w:pPrChange>
      </w:pPr>
      <w:r w:rsidRPr="005805FA">
        <w:t>Reuniones con zoológicos/acuarios públicos y privados que quieran adherirse</w:t>
      </w:r>
    </w:p>
    <w:p w:rsidR="005805FA" w:rsidRPr="005805FA" w:rsidRDefault="00F12F28" w:rsidP="00446846">
      <w:pPr>
        <w:jc w:val="both"/>
        <w:rPr>
          <w:b/>
        </w:rPr>
        <w:pPrChange w:id="219" w:author="mia a" w:date="2017-12-09T11:00:00Z">
          <w:pPr>
            <w:numPr>
              <w:numId w:val="13"/>
            </w:numPr>
            <w:ind w:left="720" w:hanging="360"/>
          </w:pPr>
        </w:pPrChange>
      </w:pPr>
      <w:ins w:id="220" w:author="mia a" w:date="2017-12-09T10:30:00Z">
        <w:r>
          <w:rPr>
            <w:b/>
          </w:rPr>
          <w:t xml:space="preserve"> </w:t>
        </w:r>
      </w:ins>
      <w:del w:id="221" w:author="mia a" w:date="2017-12-09T10:30:00Z">
        <w:r w:rsidR="005805FA" w:rsidRPr="005805FA" w:rsidDel="00F12F28">
          <w:rPr>
            <w:b/>
          </w:rPr>
          <w:delText xml:space="preserve">: </w:delText>
        </w:r>
      </w:del>
      <w:del w:id="222" w:author="mia a" w:date="2017-12-09T10:19:00Z">
        <w:r w:rsidR="005805FA" w:rsidRPr="005805FA" w:rsidDel="00407906">
          <w:delText>Luego de</w:delText>
        </w:r>
      </w:del>
      <w:ins w:id="223" w:author="mia a" w:date="2017-12-09T10:30:00Z">
        <w:r>
          <w:t>T</w:t>
        </w:r>
      </w:ins>
      <w:ins w:id="224" w:author="mia a" w:date="2017-12-09T10:19:00Z">
        <w:r w:rsidR="00407906">
          <w:t>ras</w:t>
        </w:r>
      </w:ins>
      <w:r w:rsidR="005805FA" w:rsidRPr="005805FA">
        <w:t xml:space="preserve"> haber finalizado la primera reunión con </w:t>
      </w:r>
      <w:del w:id="225" w:author="mia a" w:date="2017-12-09T10:31:00Z">
        <w:r w:rsidR="005805FA" w:rsidRPr="005805FA" w:rsidDel="00F12F28">
          <w:delText xml:space="preserve">los </w:delText>
        </w:r>
      </w:del>
      <w:ins w:id="226" w:author="mia a" w:date="2017-12-09T10:31:00Z">
        <w:r>
          <w:t>el</w:t>
        </w:r>
        <w:r w:rsidRPr="005805FA">
          <w:t xml:space="preserve"> </w:t>
        </w:r>
      </w:ins>
      <w:r w:rsidR="005805FA" w:rsidRPr="005805FA">
        <w:t xml:space="preserve">Ministerios de Educación y </w:t>
      </w:r>
      <w:del w:id="227" w:author="mia a" w:date="2017-12-09T10:31:00Z">
        <w:r w:rsidR="005805FA" w:rsidRPr="005805FA" w:rsidDel="00F12F28">
          <w:delText xml:space="preserve">de </w:delText>
        </w:r>
      </w:del>
      <w:r w:rsidR="005805FA" w:rsidRPr="005805FA">
        <w:t>Medioambiente, tendremos reuniones con los responsables de los zoológicos y acuarios que se encuentren dentro del proyecto, en conjunto con el Departamento Informático y con el personal designado para elaborar los contenidos de la enciclopedia, correspondiente a cada uno de ellos.</w:t>
      </w:r>
    </w:p>
    <w:p w:rsidR="005805FA" w:rsidRDefault="005805FA" w:rsidP="00446846">
      <w:pPr>
        <w:jc w:val="both"/>
        <w:rPr>
          <w:ins w:id="228" w:author="mia a" w:date="2017-12-09T11:01:00Z"/>
        </w:rPr>
        <w:pPrChange w:id="229" w:author="mia a" w:date="2017-12-09T11:00:00Z">
          <w:pPr/>
        </w:pPrChange>
      </w:pPr>
      <w:r w:rsidRPr="005805FA">
        <w:t xml:space="preserve">A partir de aquí, </w:t>
      </w:r>
      <w:del w:id="230" w:author="mia a" w:date="2017-12-09T10:31:00Z">
        <w:r w:rsidRPr="005805FA" w:rsidDel="00F12F28">
          <w:delText xml:space="preserve">tendremos </w:delText>
        </w:r>
      </w:del>
      <w:ins w:id="231" w:author="mia a" w:date="2017-12-09T10:31:00Z">
        <w:r w:rsidR="00F12F28">
          <w:t>se realizarán</w:t>
        </w:r>
        <w:r w:rsidR="00F12F28" w:rsidRPr="005805FA">
          <w:t xml:space="preserve"> </w:t>
        </w:r>
      </w:ins>
      <w:r w:rsidRPr="005805FA">
        <w:t xml:space="preserve">reuniones al finalizar cada fase importante del proyecto con los responsables del proyecto, en vistas de mantenerles al día con el desarrollo del proyecto y, paralelamente, reuniones puntuales con los zoológicos y acuarios </w:t>
      </w:r>
      <w:del w:id="232" w:author="mia a" w:date="2017-12-09T10:18:00Z">
        <w:r w:rsidRPr="005805FA" w:rsidDel="00407906">
          <w:delText>con los cuales se necesite</w:delText>
        </w:r>
      </w:del>
      <w:ins w:id="233" w:author="mia a" w:date="2017-12-09T10:18:00Z">
        <w:r w:rsidR="00407906">
          <w:t>si fuera necesario</w:t>
        </w:r>
      </w:ins>
      <w:r w:rsidRPr="005805FA">
        <w:t xml:space="preserve"> resolver algún problema </w:t>
      </w:r>
      <w:ins w:id="234" w:author="mia a" w:date="2017-12-09T10:19:00Z">
        <w:r w:rsidR="00407906">
          <w:t xml:space="preserve">u </w:t>
        </w:r>
      </w:ins>
      <w:del w:id="235" w:author="mia a" w:date="2017-12-09T10:19:00Z">
        <w:r w:rsidRPr="005805FA" w:rsidDel="00407906">
          <w:delText xml:space="preserve">o para </w:delText>
        </w:r>
      </w:del>
      <w:r w:rsidRPr="005805FA">
        <w:t xml:space="preserve">optimizar alguna fase del proyecto. </w:t>
      </w:r>
    </w:p>
    <w:p w:rsidR="00446846" w:rsidRPr="005805FA" w:rsidRDefault="00446846" w:rsidP="00446846">
      <w:pPr>
        <w:pStyle w:val="Ttulo4"/>
        <w:pPrChange w:id="236" w:author="mia a" w:date="2017-12-09T11:01:00Z">
          <w:pPr/>
        </w:pPrChange>
      </w:pPr>
      <w:ins w:id="237" w:author="mia a" w:date="2017-12-09T11:01:00Z">
        <w:r>
          <w:t>Reuniones del equipo</w:t>
        </w:r>
      </w:ins>
    </w:p>
    <w:p w:rsidR="005805FA" w:rsidRPr="005805FA" w:rsidRDefault="00A459B0" w:rsidP="00446846">
      <w:pPr>
        <w:jc w:val="both"/>
        <w:pPrChange w:id="238" w:author="mia a" w:date="2017-12-09T11:00:00Z">
          <w:pPr/>
        </w:pPrChange>
      </w:pPr>
      <w:ins w:id="239" w:author="mia a" w:date="2017-12-09T10:14:00Z">
        <w:r>
          <w:t xml:space="preserve">Por otro lado se </w:t>
        </w:r>
      </w:ins>
      <w:del w:id="240" w:author="mia a" w:date="2017-12-09T10:14:00Z">
        <w:r w:rsidR="005805FA" w:rsidRPr="005805FA" w:rsidDel="00A459B0">
          <w:delText>Se harán</w:delText>
        </w:r>
      </w:del>
      <w:ins w:id="241" w:author="mia a" w:date="2017-12-09T10:14:00Z">
        <w:r>
          <w:t>programarán</w:t>
        </w:r>
      </w:ins>
      <w:r w:rsidR="005805FA" w:rsidRPr="005805FA">
        <w:t xml:space="preserve"> reuniones semanales entre los diferentes departamentos encargados del desarrollo del proyecto</w:t>
      </w:r>
      <w:ins w:id="242" w:author="mia a" w:date="2017-12-09T10:14:00Z">
        <w:r>
          <w:t xml:space="preserve"> para garantizar que todo el personal est</w:t>
        </w:r>
      </w:ins>
      <w:ins w:id="243" w:author="mia a" w:date="2017-12-09T10:15:00Z">
        <w:r>
          <w:t>á al corriente</w:t>
        </w:r>
      </w:ins>
      <w:del w:id="244" w:author="mia a" w:date="2017-12-09T10:14:00Z">
        <w:r w:rsidR="005805FA" w:rsidRPr="005805FA" w:rsidDel="00A459B0">
          <w:delText>,</w:delText>
        </w:r>
      </w:del>
      <w:r w:rsidR="005805FA" w:rsidRPr="005805FA">
        <w:t xml:space="preserve"> de</w:t>
      </w:r>
      <w:del w:id="245" w:author="mia a" w:date="2017-12-09T10:15:00Z">
        <w:r w:rsidR="005805FA" w:rsidRPr="005805FA" w:rsidDel="00A459B0">
          <w:delText xml:space="preserve"> esta manera</w:delText>
        </w:r>
      </w:del>
      <w:r w:rsidR="005805FA" w:rsidRPr="005805FA">
        <w:t xml:space="preserve"> cualquier cambio</w:t>
      </w:r>
      <w:ins w:id="246" w:author="mia a" w:date="2017-12-09T10:15:00Z">
        <w:r>
          <w:t xml:space="preserve"> o</w:t>
        </w:r>
      </w:ins>
      <w:del w:id="247" w:author="mia a" w:date="2017-12-09T10:15:00Z">
        <w:r w:rsidR="005805FA" w:rsidRPr="005805FA" w:rsidDel="00A459B0">
          <w:delText>,</w:delText>
        </w:r>
      </w:del>
      <w:r w:rsidR="005805FA" w:rsidRPr="005805FA">
        <w:t xml:space="preserve"> novedad</w:t>
      </w:r>
      <w:ins w:id="248" w:author="mia a" w:date="2017-12-09T10:15:00Z">
        <w:r>
          <w:t xml:space="preserve"> que pueda afectar a</w:t>
        </w:r>
      </w:ins>
      <w:ins w:id="249" w:author="mia a" w:date="2017-12-09T10:16:00Z">
        <w:r>
          <w:t xml:space="preserve">l desarrollo de sus tareas. </w:t>
        </w:r>
      </w:ins>
      <w:ins w:id="250" w:author="mia a" w:date="2017-12-09T10:17:00Z">
        <w:r>
          <w:t xml:space="preserve">Se valorarán y estudiarán </w:t>
        </w:r>
      </w:ins>
      <w:del w:id="251" w:author="mia a" w:date="2017-12-09T10:16:00Z">
        <w:r w:rsidR="005805FA" w:rsidRPr="005805FA" w:rsidDel="00A459B0">
          <w:delText xml:space="preserve"> o </w:delText>
        </w:r>
      </w:del>
      <w:ins w:id="252" w:author="mia a" w:date="2017-12-09T10:17:00Z">
        <w:r>
          <w:t>las</w:t>
        </w:r>
      </w:ins>
      <w:ins w:id="253" w:author="mia a" w:date="2017-12-09T10:16:00Z">
        <w:r>
          <w:t xml:space="preserve"> sugerencias </w:t>
        </w:r>
      </w:ins>
      <w:del w:id="254" w:author="mia a" w:date="2017-12-09T10:17:00Z">
        <w:r w:rsidR="005805FA" w:rsidRPr="005805FA" w:rsidDel="00A459B0">
          <w:delText>sugerencia se tomará en cuenta y se ejecutará con mayor eficacia</w:delText>
        </w:r>
      </w:del>
      <w:ins w:id="255" w:author="mia a" w:date="2017-12-09T10:17:00Z">
        <w:r>
          <w:t xml:space="preserve">e ideas que vayan surgiendo y que </w:t>
        </w:r>
      </w:ins>
      <w:ins w:id="256" w:author="mia a" w:date="2017-12-09T10:18:00Z">
        <w:r>
          <w:t>puedan representar una mejora en el proyecto</w:t>
        </w:r>
      </w:ins>
      <w:r w:rsidR="005805FA" w:rsidRPr="005805FA">
        <w:t>.</w:t>
      </w:r>
    </w:p>
    <w:p w:rsidR="005805FA" w:rsidRDefault="005805FA" w:rsidP="00446846">
      <w:pPr>
        <w:jc w:val="both"/>
        <w:rPr>
          <w:ins w:id="257" w:author="mia a" w:date="2017-12-09T10:56:00Z"/>
        </w:rPr>
        <w:pPrChange w:id="258" w:author="mia a" w:date="2017-12-09T11:00:00Z">
          <w:pPr/>
        </w:pPrChange>
      </w:pPr>
    </w:p>
    <w:p w:rsidR="00FD5533" w:rsidRDefault="00FD5533" w:rsidP="00446846">
      <w:pPr>
        <w:jc w:val="both"/>
        <w:rPr>
          <w:ins w:id="259" w:author="mia a" w:date="2017-12-09T10:56:00Z"/>
        </w:rPr>
        <w:pPrChange w:id="260" w:author="mia a" w:date="2017-12-09T11:00:00Z">
          <w:pPr/>
        </w:pPrChange>
      </w:pPr>
    </w:p>
    <w:p w:rsidR="00FD5533" w:rsidRPr="005805FA" w:rsidRDefault="00FD5533" w:rsidP="00446846">
      <w:pPr>
        <w:jc w:val="both"/>
        <w:pPrChange w:id="261" w:author="mia a" w:date="2017-12-09T11:00:00Z">
          <w:pPr/>
        </w:pPrChange>
      </w:pPr>
    </w:p>
    <w:p w:rsidR="005805FA" w:rsidRPr="004A6ABE" w:rsidRDefault="004A6ABE" w:rsidP="00446846">
      <w:pPr>
        <w:pStyle w:val="Ttulo3"/>
        <w:jc w:val="both"/>
        <w:rPr>
          <w:rPrChange w:id="262" w:author="mia a" w:date="2017-12-09T10:07:00Z">
            <w:rPr>
              <w:b/>
            </w:rPr>
          </w:rPrChange>
        </w:rPr>
        <w:pPrChange w:id="263" w:author="mia a" w:date="2017-12-09T11:00:00Z">
          <w:pPr/>
        </w:pPrChange>
      </w:pPr>
      <w:bookmarkStart w:id="264" w:name="_Toc500580979"/>
      <w:ins w:id="265" w:author="mia a" w:date="2017-12-09T10:08:00Z">
        <w:r>
          <w:lastRenderedPageBreak/>
          <w:t>#</w:t>
        </w:r>
      </w:ins>
      <w:del w:id="266" w:author="mia a" w:date="2017-12-09T11:06:00Z">
        <w:r w:rsidR="005805FA" w:rsidRPr="004A6ABE" w:rsidDel="00446846">
          <w:rPr>
            <w:rPrChange w:id="267" w:author="mia a" w:date="2017-12-09T10:07:00Z">
              <w:rPr>
                <w:b/>
              </w:rPr>
            </w:rPrChange>
          </w:rPr>
          <w:delText>OBJETIVOS</w:delText>
        </w:r>
      </w:del>
      <w:ins w:id="268" w:author="mia a" w:date="2017-12-09T11:06:00Z">
        <w:r w:rsidR="00446846" w:rsidRPr="004A6ABE">
          <w:rPr>
            <w:rPrChange w:id="269" w:author="mia a" w:date="2017-12-09T10:07:00Z">
              <w:rPr>
                <w:b/>
              </w:rPr>
            </w:rPrChange>
          </w:rPr>
          <w:t>O</w:t>
        </w:r>
        <w:r w:rsidR="00446846">
          <w:t>bjetivos</w:t>
        </w:r>
      </w:ins>
      <w:bookmarkEnd w:id="264"/>
    </w:p>
    <w:p w:rsidR="005805FA" w:rsidRPr="005805FA" w:rsidRDefault="005805FA" w:rsidP="00446846">
      <w:pPr>
        <w:spacing w:after="0"/>
        <w:jc w:val="both"/>
        <w:pPrChange w:id="270" w:author="mia a" w:date="2017-12-09T11:00:00Z">
          <w:pPr/>
        </w:pPrChange>
      </w:pPr>
    </w:p>
    <w:p w:rsidR="005805FA" w:rsidRPr="005805FA" w:rsidRDefault="005805FA" w:rsidP="00446846">
      <w:pPr>
        <w:jc w:val="both"/>
        <w:pPrChange w:id="271" w:author="mia a" w:date="2017-12-09T11:00:00Z">
          <w:pPr/>
        </w:pPrChange>
      </w:pPr>
      <w:r w:rsidRPr="005805FA">
        <w:t xml:space="preserve">El proyecto ZOOPLANET está enfocado al público general, con el propósito de informar, educar y concientizar sobre la importancia del cuidado de la fauna y flora natural, una aplicación que busca generar un cambio cultural en la forma en que las personas se relacionan con su entorno. </w:t>
      </w:r>
    </w:p>
    <w:p w:rsidR="005805FA" w:rsidRPr="005805FA" w:rsidRDefault="005805FA" w:rsidP="00446846">
      <w:pPr>
        <w:jc w:val="both"/>
        <w:pPrChange w:id="272" w:author="mia a" w:date="2017-12-09T11:00:00Z">
          <w:pPr/>
        </w:pPrChange>
      </w:pPr>
      <w:r w:rsidRPr="005805FA">
        <w:t>En una segunda fase, se pretende enfocar con mayor ahínco al público infantil por medio de proyectos educativos en conjunto con el Ministerio de Educación.</w:t>
      </w:r>
    </w:p>
    <w:p w:rsidR="005805FA" w:rsidRPr="005805FA" w:rsidRDefault="005805FA" w:rsidP="00446846">
      <w:pPr>
        <w:jc w:val="both"/>
        <w:pPrChange w:id="273" w:author="mia a" w:date="2017-12-09T11:00:00Z">
          <w:pPr/>
        </w:pPrChange>
      </w:pPr>
      <w:r w:rsidRPr="005805FA">
        <w:t>A la aplicación se le integrará una enciclopedia con los animales que se encuentren disponibles en los zoológicos y acuarios, con el propósito de facilitarle al usuario conocimientos sobre aquellos animales en lo que se encuentre interesado, utilizando un lenguaje plano y fácil de entender para todas las edades.</w:t>
      </w:r>
    </w:p>
    <w:p w:rsidR="005805FA" w:rsidRPr="005805FA" w:rsidRDefault="005805FA" w:rsidP="00446846">
      <w:pPr>
        <w:jc w:val="both"/>
        <w:pPrChange w:id="274" w:author="mia a" w:date="2017-12-09T11:00:00Z">
          <w:pPr/>
        </w:pPrChange>
      </w:pPr>
      <w:r w:rsidRPr="005805FA">
        <w:t>Igualmente, con el objetivo de promocionar las visitas a los zoológicos y acuarios, se generarán descuentos para aquellos usuarios que descarguen la aplicación móvil.</w:t>
      </w:r>
    </w:p>
    <w:p w:rsidR="005805FA" w:rsidRPr="005805FA" w:rsidDel="00F12F28" w:rsidRDefault="005805FA" w:rsidP="00446846">
      <w:pPr>
        <w:jc w:val="both"/>
        <w:rPr>
          <w:del w:id="275" w:author="mia a" w:date="2017-12-09T10:32:00Z"/>
        </w:rPr>
        <w:pPrChange w:id="276" w:author="mia a" w:date="2017-12-09T11:00:00Z">
          <w:pPr/>
        </w:pPrChange>
      </w:pPr>
    </w:p>
    <w:p w:rsidR="005805FA" w:rsidRPr="005805FA" w:rsidDel="00F12F28" w:rsidRDefault="005805FA" w:rsidP="00446846">
      <w:pPr>
        <w:jc w:val="both"/>
        <w:rPr>
          <w:del w:id="277" w:author="mia a" w:date="2017-12-09T10:32:00Z"/>
        </w:rPr>
        <w:pPrChange w:id="278" w:author="mia a" w:date="2017-12-09T11:00:00Z">
          <w:pPr/>
        </w:pPrChange>
      </w:pPr>
    </w:p>
    <w:p w:rsidR="005805FA" w:rsidRPr="005805FA" w:rsidDel="00F12F28" w:rsidRDefault="005805FA" w:rsidP="00446846">
      <w:pPr>
        <w:jc w:val="both"/>
        <w:rPr>
          <w:del w:id="279" w:author="mia a" w:date="2017-12-09T10:32:00Z"/>
        </w:rPr>
        <w:pPrChange w:id="280" w:author="mia a" w:date="2017-12-09T11:00:00Z">
          <w:pPr/>
        </w:pPrChange>
      </w:pPr>
    </w:p>
    <w:p w:rsidR="005805FA" w:rsidRPr="005805FA" w:rsidRDefault="005805FA" w:rsidP="00446846">
      <w:pPr>
        <w:jc w:val="both"/>
        <w:pPrChange w:id="281" w:author="mia a" w:date="2017-12-09T11:00:00Z">
          <w:pPr/>
        </w:pPrChange>
      </w:pPr>
    </w:p>
    <w:p w:rsidR="005805FA" w:rsidRPr="005805FA" w:rsidDel="00FD5533" w:rsidRDefault="005805FA" w:rsidP="00446846">
      <w:pPr>
        <w:jc w:val="both"/>
        <w:rPr>
          <w:del w:id="282" w:author="mia a" w:date="2017-12-09T10:56:00Z"/>
        </w:rPr>
        <w:pPrChange w:id="283" w:author="mia a" w:date="2017-12-09T11:00:00Z">
          <w:pPr/>
        </w:pPrChange>
      </w:pPr>
    </w:p>
    <w:p w:rsidR="005805FA" w:rsidRPr="005805FA" w:rsidRDefault="004A6ABE" w:rsidP="00446846">
      <w:pPr>
        <w:pStyle w:val="Ttulo3"/>
        <w:jc w:val="both"/>
        <w:pPrChange w:id="284" w:author="mia a" w:date="2017-12-09T11:00:00Z">
          <w:pPr/>
        </w:pPrChange>
      </w:pPr>
      <w:bookmarkStart w:id="285" w:name="_Toc500580980"/>
      <w:ins w:id="286" w:author="mia a" w:date="2017-12-09T10:08:00Z">
        <w:r>
          <w:t>#</w:t>
        </w:r>
      </w:ins>
      <w:del w:id="287" w:author="mia a" w:date="2017-12-09T11:06:00Z">
        <w:r w:rsidR="005805FA" w:rsidRPr="005805FA" w:rsidDel="00446846">
          <w:delText>REQUISITOS FUNCIONALES</w:delText>
        </w:r>
      </w:del>
      <w:ins w:id="288" w:author="mia a" w:date="2017-12-09T11:06:00Z">
        <w:r w:rsidR="00446846">
          <w:t>Requisitos funcionales</w:t>
        </w:r>
      </w:ins>
      <w:bookmarkEnd w:id="285"/>
    </w:p>
    <w:p w:rsidR="005805FA" w:rsidRPr="005805FA" w:rsidRDefault="005805FA" w:rsidP="00446846">
      <w:pPr>
        <w:spacing w:after="0"/>
        <w:jc w:val="both"/>
        <w:rPr>
          <w:b/>
        </w:rPr>
        <w:pPrChange w:id="289" w:author="mia a" w:date="2017-12-09T11:00:00Z">
          <w:pPr/>
        </w:pPrChange>
      </w:pPr>
    </w:p>
    <w:p w:rsidR="005805FA" w:rsidRPr="005805FA" w:rsidDel="00FD5533" w:rsidRDefault="005805FA" w:rsidP="00446846">
      <w:pPr>
        <w:jc w:val="both"/>
        <w:rPr>
          <w:del w:id="290" w:author="mia a" w:date="2017-12-09T10:56:00Z"/>
        </w:rPr>
        <w:pPrChange w:id="291" w:author="mia a" w:date="2017-12-09T11:00:00Z">
          <w:pPr/>
        </w:pPrChange>
      </w:pPr>
      <w:r w:rsidRPr="005805FA">
        <w:t>Dentro de los requisitos funcionales para recibir, procesar y producir la información del proyecto ZOOPLANET se encuentran:</w:t>
      </w:r>
    </w:p>
    <w:p w:rsidR="005805FA" w:rsidRPr="005805FA" w:rsidRDefault="005805FA" w:rsidP="00446846">
      <w:pPr>
        <w:jc w:val="both"/>
        <w:pPrChange w:id="292" w:author="mia a" w:date="2017-12-09T11:00:00Z">
          <w:pPr/>
        </w:pPrChange>
      </w:pPr>
    </w:p>
    <w:p w:rsidR="00F12F28" w:rsidRPr="00F12F28" w:rsidRDefault="005805FA" w:rsidP="00446846">
      <w:pPr>
        <w:pStyle w:val="Ttulo4"/>
        <w:jc w:val="both"/>
        <w:rPr>
          <w:ins w:id="293" w:author="mia a" w:date="2017-12-09T10:32:00Z"/>
          <w:rPrChange w:id="294" w:author="mia a" w:date="2017-12-09T10:33:00Z">
            <w:rPr>
              <w:ins w:id="295" w:author="mia a" w:date="2017-12-09T10:32:00Z"/>
            </w:rPr>
          </w:rPrChange>
        </w:rPr>
        <w:pPrChange w:id="296" w:author="mia a" w:date="2017-12-09T11:00:00Z">
          <w:pPr/>
        </w:pPrChange>
      </w:pPr>
      <w:r w:rsidRPr="00F12F28">
        <w:rPr>
          <w:rPrChange w:id="297" w:author="mia a" w:date="2017-12-09T10:33:00Z">
            <w:rPr/>
          </w:rPrChange>
        </w:rPr>
        <w:t>Visualización</w:t>
      </w:r>
    </w:p>
    <w:p w:rsidR="005805FA" w:rsidRPr="005805FA" w:rsidRDefault="005805FA" w:rsidP="00446846">
      <w:pPr>
        <w:jc w:val="both"/>
        <w:pPrChange w:id="298" w:author="mia a" w:date="2017-12-09T11:00:00Z">
          <w:pPr/>
        </w:pPrChange>
      </w:pPr>
      <w:del w:id="299" w:author="mia a" w:date="2017-12-09T10:32:00Z">
        <w:r w:rsidRPr="005805FA" w:rsidDel="00F12F28">
          <w:rPr>
            <w:b/>
            <w:u w:val="single"/>
          </w:rPr>
          <w:delText>:</w:delText>
        </w:r>
      </w:del>
      <w:r w:rsidRPr="005805FA">
        <w:t xml:space="preserve"> Tanto en la página web como en la aplicación móvil, se ofrecerá una serie de catálogos de información. Hay tres opciones de interacción para el usuario relacionadas entre sí, para facilitar al usuario la navegación dentro de del proyecto, de acuerdo a sus preferencias.</w:t>
      </w:r>
    </w:p>
    <w:p w:rsidR="005805FA" w:rsidRPr="005805FA" w:rsidDel="00FD5533" w:rsidRDefault="005805FA" w:rsidP="00446846">
      <w:pPr>
        <w:jc w:val="both"/>
        <w:rPr>
          <w:del w:id="300" w:author="mia a" w:date="2017-12-09T10:56:00Z"/>
        </w:rPr>
        <w:pPrChange w:id="301" w:author="mia a" w:date="2017-12-09T11:00:00Z">
          <w:pPr/>
        </w:pPrChange>
      </w:pPr>
      <w:r w:rsidRPr="005805FA">
        <w:t>Dichas opciones son:</w:t>
      </w:r>
    </w:p>
    <w:p w:rsidR="005805FA" w:rsidRPr="005805FA" w:rsidRDefault="005805FA" w:rsidP="00446846">
      <w:pPr>
        <w:jc w:val="both"/>
        <w:pPrChange w:id="302" w:author="mia a" w:date="2017-12-09T11:00:00Z">
          <w:pPr/>
        </w:pPrChange>
      </w:pPr>
    </w:p>
    <w:p w:rsidR="005805FA" w:rsidRPr="005805FA" w:rsidRDefault="005805FA" w:rsidP="00446846">
      <w:pPr>
        <w:numPr>
          <w:ilvl w:val="0"/>
          <w:numId w:val="15"/>
        </w:numPr>
        <w:jc w:val="both"/>
        <w:pPrChange w:id="303" w:author="mia a" w:date="2017-12-09T11:00:00Z">
          <w:pPr>
            <w:numPr>
              <w:numId w:val="15"/>
            </w:numPr>
            <w:ind w:left="927" w:hanging="360"/>
          </w:pPr>
        </w:pPrChange>
      </w:pPr>
      <w:r w:rsidRPr="00446846">
        <w:rPr>
          <w:rPrChange w:id="304" w:author="mia a" w:date="2017-12-09T11:00:00Z">
            <w:rPr>
              <w:b/>
            </w:rPr>
          </w:rPrChange>
        </w:rPr>
        <w:t>Cámaras</w:t>
      </w:r>
      <w:r w:rsidRPr="005805FA">
        <w:rPr>
          <w:b/>
        </w:rPr>
        <w:t>:</w:t>
      </w:r>
      <w:r w:rsidRPr="005805FA">
        <w:t xml:space="preserve"> El usuario podrá visualizar un gestor de cámaras de los animales disponibles con transmisión en tiempo real. En el caso de fallo o desconexión, deberá mostrar un mensaje de “No disponible” con una imagen del zoológico o acuario al que pertenece, con un mensaje explicativo del error y dará la opción de recargar página o seguir navegando por el resto de funcionalidades de ZOOPLANET.</w:t>
      </w:r>
    </w:p>
    <w:p w:rsidR="005805FA" w:rsidRPr="005805FA" w:rsidRDefault="005805FA" w:rsidP="00446846">
      <w:pPr>
        <w:jc w:val="both"/>
        <w:pPrChange w:id="305" w:author="mia a" w:date="2017-12-09T11:00:00Z">
          <w:pPr/>
        </w:pPrChange>
      </w:pPr>
    </w:p>
    <w:p w:rsidR="005805FA" w:rsidRDefault="005805FA" w:rsidP="00446846">
      <w:pPr>
        <w:numPr>
          <w:ilvl w:val="0"/>
          <w:numId w:val="15"/>
        </w:numPr>
        <w:jc w:val="both"/>
        <w:rPr>
          <w:ins w:id="306" w:author="mia a" w:date="2017-12-09T10:59:00Z"/>
        </w:rPr>
        <w:pPrChange w:id="307" w:author="mia a" w:date="2017-12-09T11:00:00Z">
          <w:pPr>
            <w:numPr>
              <w:numId w:val="15"/>
            </w:numPr>
            <w:ind w:left="927" w:hanging="360"/>
          </w:pPr>
        </w:pPrChange>
      </w:pPr>
      <w:r w:rsidRPr="00446846">
        <w:rPr>
          <w:rPrChange w:id="308" w:author="mia a" w:date="2017-12-09T11:00:00Z">
            <w:rPr>
              <w:b/>
            </w:rPr>
          </w:rPrChange>
        </w:rPr>
        <w:t>Animales</w:t>
      </w:r>
      <w:r w:rsidRPr="005805FA">
        <w:rPr>
          <w:b/>
        </w:rPr>
        <w:t>:</w:t>
      </w:r>
      <w:r w:rsidRPr="005805FA">
        <w:t xml:space="preserve"> De igual manera, el usuario podrá visualizar un listado de animales. En éste caso el diseño estará enfocado tipo enciclopedia, con un buscador y un catálogo offline.</w:t>
      </w:r>
    </w:p>
    <w:p w:rsidR="00446846" w:rsidRDefault="00446846" w:rsidP="00446846">
      <w:pPr>
        <w:pStyle w:val="Prrafodelista"/>
        <w:jc w:val="both"/>
        <w:rPr>
          <w:ins w:id="309" w:author="mia a" w:date="2017-12-09T10:59:00Z"/>
        </w:rPr>
        <w:pPrChange w:id="310" w:author="mia a" w:date="2017-12-09T11:00:00Z">
          <w:pPr>
            <w:numPr>
              <w:numId w:val="15"/>
            </w:numPr>
            <w:ind w:left="927" w:hanging="360"/>
          </w:pPr>
        </w:pPrChange>
      </w:pPr>
    </w:p>
    <w:p w:rsidR="00446846" w:rsidRDefault="00446846" w:rsidP="00446846">
      <w:pPr>
        <w:numPr>
          <w:ilvl w:val="0"/>
          <w:numId w:val="15"/>
        </w:numPr>
        <w:jc w:val="both"/>
        <w:pPrChange w:id="311" w:author="mia a" w:date="2017-12-09T11:00:00Z">
          <w:pPr/>
        </w:pPrChange>
      </w:pPr>
      <w:moveToRangeStart w:id="312" w:author="mia a" w:date="2017-12-09T10:59:00Z" w:name="move500580517"/>
      <w:moveTo w:id="313" w:author="mia a" w:date="2017-12-09T10:59:00Z">
        <w:r w:rsidRPr="00446846">
          <w:rPr>
            <w:rPrChange w:id="314" w:author="mia a" w:date="2017-12-09T11:00:00Z">
              <w:rPr>
                <w:b/>
              </w:rPr>
            </w:rPrChange>
          </w:rPr>
          <w:lastRenderedPageBreak/>
          <w:t>Zoológicos/Acuarios</w:t>
        </w:r>
        <w:r w:rsidRPr="00446846">
          <w:rPr>
            <w:b/>
            <w:rPrChange w:id="315" w:author="mia a" w:date="2017-12-09T10:59:00Z">
              <w:rPr>
                <w:b/>
              </w:rPr>
            </w:rPrChange>
          </w:rPr>
          <w:t>:</w:t>
        </w:r>
        <w:r w:rsidRPr="005805FA">
          <w:t xml:space="preserve"> Por último, habrá un catálogo de los parques, con información básica y contacto de los mismos.</w:t>
        </w:r>
      </w:moveTo>
      <w:moveToRangeEnd w:id="312"/>
    </w:p>
    <w:p w:rsidR="00130F7B" w:rsidRPr="005805FA" w:rsidDel="00446846" w:rsidRDefault="00130F7B" w:rsidP="00130F7B">
      <w:pPr>
        <w:jc w:val="both"/>
        <w:rPr>
          <w:del w:id="316" w:author="mia a" w:date="2017-12-09T10:59:00Z"/>
        </w:rPr>
      </w:pPr>
    </w:p>
    <w:p w:rsidR="005805FA" w:rsidRPr="005805FA" w:rsidRDefault="005805FA" w:rsidP="00130F7B">
      <w:pPr>
        <w:jc w:val="both"/>
        <w:pPrChange w:id="317" w:author="mia a" w:date="2017-12-09T11:00:00Z">
          <w:pPr/>
        </w:pPrChange>
      </w:pPr>
    </w:p>
    <w:p w:rsidR="005805FA" w:rsidRPr="005805FA" w:rsidDel="00FD5533" w:rsidRDefault="005805FA" w:rsidP="00446846">
      <w:pPr>
        <w:numPr>
          <w:ilvl w:val="0"/>
          <w:numId w:val="15"/>
        </w:numPr>
        <w:jc w:val="both"/>
        <w:pPrChange w:id="318" w:author="mia a" w:date="2017-12-09T11:00:00Z">
          <w:pPr>
            <w:numPr>
              <w:numId w:val="15"/>
            </w:numPr>
            <w:ind w:left="927" w:hanging="360"/>
          </w:pPr>
        </w:pPrChange>
      </w:pPr>
      <w:moveFromRangeStart w:id="319" w:author="mia a" w:date="2017-12-09T10:59:00Z" w:name="move500580517"/>
      <w:moveFrom w:id="320" w:author="mia a" w:date="2017-12-09T10:59:00Z">
        <w:r w:rsidRPr="00FD5533" w:rsidDel="00446846">
          <w:rPr>
            <w:b/>
            <w:rPrChange w:id="321" w:author="mia a" w:date="2017-12-09T10:58:00Z">
              <w:rPr>
                <w:b/>
              </w:rPr>
            </w:rPrChange>
          </w:rPr>
          <w:t>Zoológicos/Acuarios:</w:t>
        </w:r>
        <w:r w:rsidRPr="005805FA" w:rsidDel="00446846">
          <w:t xml:space="preserve"> Por último, habrá un catálogo de los parques, con información básica y contacto de los mismos.</w:t>
        </w:r>
      </w:moveFrom>
    </w:p>
    <w:moveFromRangeEnd w:id="319"/>
    <w:p w:rsidR="00FD5533" w:rsidRPr="005805FA" w:rsidDel="00446846" w:rsidRDefault="00FD5533" w:rsidP="00446846">
      <w:pPr>
        <w:jc w:val="both"/>
        <w:rPr>
          <w:del w:id="322" w:author="mia a" w:date="2017-12-09T11:00:00Z"/>
        </w:rPr>
        <w:pPrChange w:id="323" w:author="mia a" w:date="2017-12-09T11:00:00Z">
          <w:pPr/>
        </w:pPrChange>
      </w:pPr>
    </w:p>
    <w:p w:rsidR="00F12F28" w:rsidRPr="00F12F28" w:rsidRDefault="005805FA" w:rsidP="00446846">
      <w:pPr>
        <w:pStyle w:val="Ttulo4"/>
        <w:jc w:val="both"/>
        <w:rPr>
          <w:ins w:id="324" w:author="mia a" w:date="2017-12-09T10:32:00Z"/>
          <w:rPrChange w:id="325" w:author="mia a" w:date="2017-12-09T10:33:00Z">
            <w:rPr>
              <w:ins w:id="326" w:author="mia a" w:date="2017-12-09T10:32:00Z"/>
            </w:rPr>
          </w:rPrChange>
        </w:rPr>
        <w:pPrChange w:id="327" w:author="mia a" w:date="2017-12-09T11:00:00Z">
          <w:pPr/>
        </w:pPrChange>
      </w:pPr>
      <w:r w:rsidRPr="00F12F28">
        <w:rPr>
          <w:rPrChange w:id="328" w:author="mia a" w:date="2017-12-09T10:33:00Z">
            <w:rPr/>
          </w:rPrChange>
        </w:rPr>
        <w:t>App</w:t>
      </w:r>
      <w:del w:id="329" w:author="mia a" w:date="2017-12-09T10:32:00Z">
        <w:r w:rsidRPr="00F12F28" w:rsidDel="00F12F28">
          <w:rPr>
            <w:rPrChange w:id="330" w:author="mia a" w:date="2017-12-09T10:33:00Z">
              <w:rPr/>
            </w:rPrChange>
          </w:rPr>
          <w:delText>:</w:delText>
        </w:r>
      </w:del>
    </w:p>
    <w:p w:rsidR="005805FA" w:rsidRPr="005805FA" w:rsidDel="00FD5533" w:rsidRDefault="005805FA" w:rsidP="00446846">
      <w:pPr>
        <w:jc w:val="both"/>
        <w:rPr>
          <w:del w:id="331" w:author="mia a" w:date="2017-12-09T10:56:00Z"/>
        </w:rPr>
        <w:pPrChange w:id="332" w:author="mia a" w:date="2017-12-09T11:00:00Z">
          <w:pPr/>
        </w:pPrChange>
      </w:pPr>
      <w:r w:rsidRPr="005805FA">
        <w:t xml:space="preserve"> El instalador de la aplicación realizará un escaneo del sistema al que se vaya a instalar el software para comprobar que el dispositivo dispone de una versión actualizada de Java, necesaria para ejecutar la aplicación (Esto se debe a que ésta será codificada con dicho lenguaje). En el caso de no hallarla ofrecerá las instrucciones y enlaces necesarios para su instalación.</w:t>
      </w:r>
    </w:p>
    <w:p w:rsidR="005805FA" w:rsidRPr="005805FA" w:rsidRDefault="005805FA" w:rsidP="00446846">
      <w:pPr>
        <w:jc w:val="both"/>
        <w:rPr>
          <w:b/>
          <w:u w:val="single"/>
        </w:rPr>
        <w:pPrChange w:id="333" w:author="mia a" w:date="2017-12-09T11:00:00Z">
          <w:pPr/>
        </w:pPrChange>
      </w:pPr>
    </w:p>
    <w:p w:rsidR="00F12F28" w:rsidRPr="00F12F28" w:rsidRDefault="005805FA" w:rsidP="00446846">
      <w:pPr>
        <w:pStyle w:val="Ttulo4"/>
        <w:jc w:val="both"/>
        <w:rPr>
          <w:ins w:id="334" w:author="mia a" w:date="2017-12-09T10:33:00Z"/>
          <w:rPrChange w:id="335" w:author="mia a" w:date="2017-12-09T10:33:00Z">
            <w:rPr>
              <w:ins w:id="336" w:author="mia a" w:date="2017-12-09T10:33:00Z"/>
            </w:rPr>
          </w:rPrChange>
        </w:rPr>
        <w:pPrChange w:id="337" w:author="mia a" w:date="2017-12-09T11:00:00Z">
          <w:pPr/>
        </w:pPrChange>
      </w:pPr>
      <w:r w:rsidRPr="00F12F28">
        <w:rPr>
          <w:rPrChange w:id="338" w:author="mia a" w:date="2017-12-09T10:33:00Z">
            <w:rPr/>
          </w:rPrChange>
        </w:rPr>
        <w:t>Enlaces</w:t>
      </w:r>
    </w:p>
    <w:p w:rsidR="005805FA" w:rsidRPr="005805FA" w:rsidRDefault="005805FA" w:rsidP="00446846">
      <w:pPr>
        <w:jc w:val="both"/>
        <w:pPrChange w:id="339" w:author="mia a" w:date="2017-12-09T11:00:00Z">
          <w:pPr/>
        </w:pPrChange>
      </w:pPr>
      <w:del w:id="340" w:author="mia a" w:date="2017-12-09T10:33:00Z">
        <w:r w:rsidRPr="005805FA" w:rsidDel="00F12F28">
          <w:rPr>
            <w:b/>
            <w:u w:val="single"/>
          </w:rPr>
          <w:delText>:</w:delText>
        </w:r>
      </w:del>
      <w:r w:rsidRPr="005805FA">
        <w:t xml:space="preserve"> Los tres aspectos antes mencionados, deberán relacionarse entre sí por medio de enlaces, de tal manera que la navegación sea más práctica para el usuario, según sus necesidades. </w:t>
      </w:r>
    </w:p>
    <w:p w:rsidR="005805FA" w:rsidRPr="005805FA" w:rsidRDefault="005805FA" w:rsidP="00446846">
      <w:pPr>
        <w:jc w:val="both"/>
        <w:pPrChange w:id="341" w:author="mia a" w:date="2017-12-09T11:00:00Z">
          <w:pPr/>
        </w:pPrChange>
      </w:pPr>
      <w:r w:rsidRPr="005805FA">
        <w:t xml:space="preserve">En el caso del gestor de cámaras, tendrá enlaces con los diferentes parques disponibles y con la ficha del animal al que corresponde en la enciclopedia. </w:t>
      </w:r>
    </w:p>
    <w:p w:rsidR="005805FA" w:rsidRPr="005805FA" w:rsidRDefault="005805FA" w:rsidP="00446846">
      <w:pPr>
        <w:jc w:val="both"/>
        <w:pPrChange w:id="342" w:author="mia a" w:date="2017-12-09T11:00:00Z">
          <w:pPr/>
        </w:pPrChange>
      </w:pPr>
      <w:r w:rsidRPr="005805FA">
        <w:t>En la enciclopedia de animales, el usuario podrá acceder al gestor de cámaras y parques que contengan dicho animal.</w:t>
      </w:r>
    </w:p>
    <w:p w:rsidR="005805FA" w:rsidRPr="005805FA" w:rsidRDefault="005805FA" w:rsidP="00446846">
      <w:pPr>
        <w:jc w:val="both"/>
        <w:pPrChange w:id="343" w:author="mia a" w:date="2017-12-09T11:00:00Z">
          <w:pPr/>
        </w:pPrChange>
      </w:pPr>
      <w:r w:rsidRPr="005805FA">
        <w:t>Y por último, en el caso de los zoológicos y acuarios, tendrá acceso a las cámaras y fichas de los animales que se encuentren en dicho centro.</w:t>
      </w:r>
    </w:p>
    <w:p w:rsidR="005805FA" w:rsidRPr="005805FA" w:rsidDel="00446846" w:rsidRDefault="005805FA" w:rsidP="00446846">
      <w:pPr>
        <w:jc w:val="both"/>
        <w:rPr>
          <w:del w:id="344" w:author="mia a" w:date="2017-12-09T11:00:00Z"/>
        </w:rPr>
        <w:pPrChange w:id="345" w:author="mia a" w:date="2017-12-09T11:00:00Z">
          <w:pPr/>
        </w:pPrChange>
      </w:pPr>
    </w:p>
    <w:p w:rsidR="005805FA" w:rsidRPr="005805FA" w:rsidDel="00446846" w:rsidRDefault="005805FA" w:rsidP="00446846">
      <w:pPr>
        <w:jc w:val="both"/>
        <w:rPr>
          <w:del w:id="346" w:author="mia a" w:date="2017-12-09T11:00:00Z"/>
        </w:rPr>
        <w:pPrChange w:id="347" w:author="mia a" w:date="2017-12-09T11:00:00Z">
          <w:pPr/>
        </w:pPrChange>
      </w:pPr>
      <w:del w:id="348" w:author="mia a" w:date="2017-12-09T10:57:00Z">
        <w:r w:rsidRPr="005805FA" w:rsidDel="00FD5533">
          <w:drawing>
            <wp:anchor distT="0" distB="0" distL="114300" distR="114300" simplePos="0" relativeHeight="251661312" behindDoc="1" locked="0" layoutInCell="1" allowOverlap="1" wp14:anchorId="333421E9" wp14:editId="7205AA41">
              <wp:simplePos x="1083310" y="943610"/>
              <wp:positionH relativeFrom="margin">
                <wp:align>center</wp:align>
              </wp:positionH>
              <wp:positionV relativeFrom="margin">
                <wp:posOffset>720090</wp:posOffset>
              </wp:positionV>
              <wp:extent cx="4622400" cy="2246400"/>
              <wp:effectExtent l="0" t="57150" r="0" b="116205"/>
              <wp:wrapTight wrapText="bothSides">
                <wp:wrapPolygon edited="0">
                  <wp:start x="8012" y="-550"/>
                  <wp:lineTo x="7745" y="1099"/>
                  <wp:lineTo x="7745" y="5679"/>
                  <wp:lineTo x="8368" y="8611"/>
                  <wp:lineTo x="7745" y="11176"/>
                  <wp:lineTo x="7389" y="11542"/>
                  <wp:lineTo x="7656" y="13374"/>
                  <wp:lineTo x="10772" y="14473"/>
                  <wp:lineTo x="3917" y="15206"/>
                  <wp:lineTo x="3205" y="15389"/>
                  <wp:lineTo x="3205" y="20519"/>
                  <wp:lineTo x="3472" y="22534"/>
                  <wp:lineTo x="17894" y="22534"/>
                  <wp:lineTo x="17983" y="22168"/>
                  <wp:lineTo x="18250" y="20519"/>
                  <wp:lineTo x="18428" y="15573"/>
                  <wp:lineTo x="10772" y="14473"/>
                  <wp:lineTo x="13888" y="13374"/>
                  <wp:lineTo x="14244" y="11542"/>
                  <wp:lineTo x="13888" y="11542"/>
                  <wp:lineTo x="13353" y="9527"/>
                  <wp:lineTo x="13175" y="8611"/>
                  <wp:lineTo x="13799" y="5679"/>
                  <wp:lineTo x="13888" y="2748"/>
                  <wp:lineTo x="13710" y="-183"/>
                  <wp:lineTo x="13443" y="-550"/>
                  <wp:lineTo x="8012" y="-55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del>
      <w:r w:rsidRPr="005805FA">
        <w:t xml:space="preserve">Para entenderlo </w:t>
      </w:r>
      <w:del w:id="349" w:author="mia a" w:date="2017-12-09T11:00:00Z">
        <w:r w:rsidRPr="005805FA" w:rsidDel="00446846">
          <w:delText xml:space="preserve">de una </w:delText>
        </w:r>
      </w:del>
      <w:r w:rsidRPr="005805FA">
        <w:t>mejor</w:t>
      </w:r>
      <w:del w:id="350" w:author="mia a" w:date="2017-12-09T11:00:00Z">
        <w:r w:rsidRPr="005805FA" w:rsidDel="00446846">
          <w:delText xml:space="preserve"> manera</w:delText>
        </w:r>
      </w:del>
      <w:r w:rsidRPr="005805FA">
        <w:t>, se representara en el siguiente gráfico:</w:t>
      </w:r>
    </w:p>
    <w:p w:rsidR="005805FA" w:rsidRPr="005805FA" w:rsidRDefault="005805FA" w:rsidP="00446846">
      <w:pPr>
        <w:jc w:val="both"/>
        <w:pPrChange w:id="351" w:author="mia a" w:date="2017-12-09T11:00:00Z">
          <w:pPr/>
        </w:pPrChange>
      </w:pPr>
    </w:p>
    <w:p w:rsidR="005805FA" w:rsidRPr="005805FA" w:rsidRDefault="00FD5533" w:rsidP="005805FA">
      <w:ins w:id="352" w:author="mia a" w:date="2017-12-09T10:57:00Z">
        <w:r w:rsidRPr="005805FA">
          <w:drawing>
            <wp:anchor distT="0" distB="0" distL="114300" distR="114300" simplePos="0" relativeHeight="251663360" behindDoc="1" locked="0" layoutInCell="1" allowOverlap="1" wp14:anchorId="1BA56122" wp14:editId="328C1D6F">
              <wp:simplePos x="0" y="0"/>
              <wp:positionH relativeFrom="margin">
                <wp:posOffset>402672</wp:posOffset>
              </wp:positionH>
              <wp:positionV relativeFrom="margin">
                <wp:posOffset>4982845</wp:posOffset>
              </wp:positionV>
              <wp:extent cx="4622165" cy="2245995"/>
              <wp:effectExtent l="0" t="57150" r="0" b="116205"/>
              <wp:wrapTight wrapText="bothSides">
                <wp:wrapPolygon edited="0">
                  <wp:start x="8012" y="-550"/>
                  <wp:lineTo x="7745" y="1099"/>
                  <wp:lineTo x="7745" y="5679"/>
                  <wp:lineTo x="8368" y="8611"/>
                  <wp:lineTo x="7745" y="11176"/>
                  <wp:lineTo x="7389" y="11542"/>
                  <wp:lineTo x="7656" y="13374"/>
                  <wp:lineTo x="10772" y="14473"/>
                  <wp:lineTo x="3917" y="15206"/>
                  <wp:lineTo x="3205" y="15389"/>
                  <wp:lineTo x="3205" y="20519"/>
                  <wp:lineTo x="3472" y="22534"/>
                  <wp:lineTo x="17894" y="22534"/>
                  <wp:lineTo x="17983" y="22168"/>
                  <wp:lineTo x="18250" y="20519"/>
                  <wp:lineTo x="18428" y="15573"/>
                  <wp:lineTo x="10772" y="14473"/>
                  <wp:lineTo x="13888" y="13374"/>
                  <wp:lineTo x="14244" y="11542"/>
                  <wp:lineTo x="13888" y="11542"/>
                  <wp:lineTo x="13353" y="9527"/>
                  <wp:lineTo x="13175" y="8611"/>
                  <wp:lineTo x="13799" y="5679"/>
                  <wp:lineTo x="13888" y="2748"/>
                  <wp:lineTo x="13710" y="-183"/>
                  <wp:lineTo x="13443" y="-550"/>
                  <wp:lineTo x="8012" y="-550"/>
                </wp:wrapPolygon>
              </wp:wrapTight>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ins>
    </w:p>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RDefault="005805FA" w:rsidP="005805FA"/>
    <w:p w:rsidR="005805FA" w:rsidRPr="005805FA" w:rsidDel="00C459DB" w:rsidRDefault="005805FA" w:rsidP="005805FA">
      <w:pPr>
        <w:rPr>
          <w:del w:id="353" w:author="mia a" w:date="2017-12-09T11:09:00Z"/>
        </w:rPr>
      </w:pPr>
    </w:p>
    <w:p w:rsidR="005805FA" w:rsidRPr="005805FA" w:rsidDel="00C459DB" w:rsidRDefault="005805FA" w:rsidP="005805FA">
      <w:pPr>
        <w:rPr>
          <w:del w:id="354" w:author="mia a" w:date="2017-12-09T11:09:00Z"/>
        </w:rPr>
      </w:pPr>
    </w:p>
    <w:p w:rsidR="005805FA" w:rsidRPr="005805FA" w:rsidRDefault="004A6ABE" w:rsidP="004A6ABE">
      <w:pPr>
        <w:pStyle w:val="Ttulo3"/>
        <w:pPrChange w:id="355" w:author="mia a" w:date="2017-12-09T10:08:00Z">
          <w:pPr/>
        </w:pPrChange>
      </w:pPr>
      <w:bookmarkStart w:id="356" w:name="_Toc500580981"/>
      <w:ins w:id="357" w:author="mia a" w:date="2017-12-09T10:08:00Z">
        <w:r>
          <w:t>#</w:t>
        </w:r>
      </w:ins>
      <w:del w:id="358" w:author="mia a" w:date="2017-12-09T11:06:00Z">
        <w:r w:rsidR="005805FA" w:rsidRPr="005805FA" w:rsidDel="00446846">
          <w:delText>REQUISITOS NO FUNCIONALES</w:delText>
        </w:r>
      </w:del>
      <w:ins w:id="359" w:author="mia a" w:date="2017-12-09T11:06:00Z">
        <w:r w:rsidR="00446846">
          <w:t>Requisitos no funcionales</w:t>
        </w:r>
      </w:ins>
      <w:bookmarkEnd w:id="356"/>
    </w:p>
    <w:p w:rsidR="005805FA" w:rsidRPr="005805FA" w:rsidRDefault="005805FA" w:rsidP="00446846">
      <w:pPr>
        <w:spacing w:after="0"/>
        <w:rPr>
          <w:b/>
        </w:rPr>
        <w:pPrChange w:id="360" w:author="mia a" w:date="2017-12-09T11:02:00Z">
          <w:pPr/>
        </w:pPrChange>
      </w:pPr>
    </w:p>
    <w:p w:rsidR="005805FA" w:rsidRPr="005805FA" w:rsidDel="00446846" w:rsidRDefault="005805FA" w:rsidP="00446846">
      <w:pPr>
        <w:jc w:val="both"/>
        <w:rPr>
          <w:del w:id="361" w:author="mia a" w:date="2017-12-09T11:02:00Z"/>
        </w:rPr>
        <w:pPrChange w:id="362" w:author="mia a" w:date="2017-12-09T11:07:00Z">
          <w:pPr/>
        </w:pPrChange>
      </w:pPr>
      <w:r w:rsidRPr="005805FA">
        <w:t>Para los requisitos no funcionales hay varios factores importantes que deberemos tomar en cuenta a la hora de desarrollar ZOOPLANET y ofrecer un servicio de calidad.</w:t>
      </w:r>
    </w:p>
    <w:p w:rsidR="005805FA" w:rsidRPr="005805FA" w:rsidRDefault="005805FA" w:rsidP="00446846">
      <w:pPr>
        <w:jc w:val="both"/>
        <w:pPrChange w:id="363" w:author="mia a" w:date="2017-12-09T11:07:00Z">
          <w:pPr/>
        </w:pPrChange>
      </w:pPr>
    </w:p>
    <w:p w:rsidR="005805FA" w:rsidRPr="005805FA" w:rsidDel="00446846" w:rsidRDefault="005805FA" w:rsidP="00446846">
      <w:pPr>
        <w:numPr>
          <w:ilvl w:val="0"/>
          <w:numId w:val="14"/>
        </w:numPr>
        <w:jc w:val="both"/>
        <w:rPr>
          <w:del w:id="364" w:author="mia a" w:date="2017-12-09T11:02:00Z"/>
        </w:rPr>
        <w:pPrChange w:id="365" w:author="mia a" w:date="2017-12-09T11:07:00Z">
          <w:pPr>
            <w:numPr>
              <w:numId w:val="14"/>
            </w:numPr>
            <w:ind w:left="720" w:hanging="360"/>
          </w:pPr>
        </w:pPrChange>
      </w:pPr>
      <w:r w:rsidRPr="005805FA">
        <w:t>Tanto la página web como la aplicación deberán estar optimizadas de tal forma que la navegación sea rápida y fluida, sin tiempos largos de espera de carga.</w:t>
      </w:r>
    </w:p>
    <w:p w:rsidR="005805FA" w:rsidRPr="005805FA" w:rsidRDefault="005805FA" w:rsidP="00446846">
      <w:pPr>
        <w:numPr>
          <w:ilvl w:val="0"/>
          <w:numId w:val="14"/>
        </w:numPr>
        <w:jc w:val="both"/>
        <w:pPrChange w:id="366" w:author="mia a" w:date="2017-12-09T11:07:00Z">
          <w:pPr/>
        </w:pPrChange>
      </w:pPr>
    </w:p>
    <w:p w:rsidR="005805FA" w:rsidRPr="005805FA" w:rsidDel="00446846" w:rsidRDefault="005805FA" w:rsidP="00446846">
      <w:pPr>
        <w:numPr>
          <w:ilvl w:val="0"/>
          <w:numId w:val="14"/>
        </w:numPr>
        <w:jc w:val="both"/>
        <w:rPr>
          <w:del w:id="367" w:author="mia a" w:date="2017-12-09T11:02:00Z"/>
        </w:rPr>
        <w:pPrChange w:id="368" w:author="mia a" w:date="2017-12-09T11:07:00Z">
          <w:pPr>
            <w:numPr>
              <w:numId w:val="14"/>
            </w:numPr>
            <w:ind w:left="720" w:hanging="360"/>
          </w:pPr>
        </w:pPrChange>
      </w:pPr>
      <w:r w:rsidRPr="005805FA">
        <w:t xml:space="preserve">En vistas del punto anterior, una excelente sincronización con los servidores de los parques será un punto crucial para la experiencia del usuario. </w:t>
      </w:r>
    </w:p>
    <w:p w:rsidR="005805FA" w:rsidRPr="005805FA" w:rsidRDefault="005805FA" w:rsidP="00446846">
      <w:pPr>
        <w:numPr>
          <w:ilvl w:val="0"/>
          <w:numId w:val="14"/>
        </w:numPr>
        <w:jc w:val="both"/>
        <w:pPrChange w:id="369" w:author="mia a" w:date="2017-12-09T11:07:00Z">
          <w:pPr/>
        </w:pPrChange>
      </w:pPr>
    </w:p>
    <w:p w:rsidR="005805FA" w:rsidRPr="005805FA" w:rsidDel="00446846" w:rsidRDefault="005805FA" w:rsidP="00446846">
      <w:pPr>
        <w:numPr>
          <w:ilvl w:val="0"/>
          <w:numId w:val="14"/>
        </w:numPr>
        <w:jc w:val="both"/>
        <w:rPr>
          <w:del w:id="370" w:author="mia a" w:date="2017-12-09T11:02:00Z"/>
        </w:rPr>
        <w:pPrChange w:id="371" w:author="mia a" w:date="2017-12-09T11:07:00Z">
          <w:pPr>
            <w:numPr>
              <w:numId w:val="14"/>
            </w:numPr>
            <w:ind w:left="720" w:hanging="360"/>
          </w:pPr>
        </w:pPrChange>
      </w:pPr>
      <w:r w:rsidRPr="005805FA">
        <w:t>Asegurarnos de que la conexión a internet de los parques es adecuada para la retransmisión en vivo.</w:t>
      </w:r>
    </w:p>
    <w:p w:rsidR="005805FA" w:rsidRPr="005805FA" w:rsidRDefault="005805FA" w:rsidP="00446846">
      <w:pPr>
        <w:numPr>
          <w:ilvl w:val="0"/>
          <w:numId w:val="14"/>
        </w:numPr>
        <w:jc w:val="both"/>
        <w:pPrChange w:id="372" w:author="mia a" w:date="2017-12-09T11:07:00Z">
          <w:pPr/>
        </w:pPrChange>
      </w:pPr>
    </w:p>
    <w:p w:rsidR="005805FA" w:rsidRPr="005805FA" w:rsidDel="00446846" w:rsidRDefault="005805FA" w:rsidP="00446846">
      <w:pPr>
        <w:numPr>
          <w:ilvl w:val="0"/>
          <w:numId w:val="14"/>
        </w:numPr>
        <w:jc w:val="both"/>
        <w:rPr>
          <w:del w:id="373" w:author="mia a" w:date="2017-12-09T11:02:00Z"/>
        </w:rPr>
        <w:pPrChange w:id="374" w:author="mia a" w:date="2017-12-09T11:07:00Z">
          <w:pPr>
            <w:numPr>
              <w:numId w:val="14"/>
            </w:numPr>
            <w:ind w:left="720" w:hanging="360"/>
          </w:pPr>
        </w:pPrChange>
      </w:pPr>
      <w:r w:rsidRPr="005805FA">
        <w:t>Comprobar que los puertos de las cámaras permiten una conexión estable con los equipos informáticos de los parques.</w:t>
      </w:r>
    </w:p>
    <w:p w:rsidR="005805FA" w:rsidRPr="005805FA" w:rsidRDefault="005805FA" w:rsidP="00446846">
      <w:pPr>
        <w:numPr>
          <w:ilvl w:val="0"/>
          <w:numId w:val="14"/>
        </w:numPr>
        <w:jc w:val="both"/>
        <w:pPrChange w:id="375" w:author="mia a" w:date="2017-12-09T11:07:00Z">
          <w:pPr/>
        </w:pPrChange>
      </w:pPr>
    </w:p>
    <w:p w:rsidR="005805FA" w:rsidRPr="005805FA" w:rsidDel="00446846" w:rsidRDefault="005805FA" w:rsidP="00446846">
      <w:pPr>
        <w:numPr>
          <w:ilvl w:val="0"/>
          <w:numId w:val="14"/>
        </w:numPr>
        <w:jc w:val="both"/>
        <w:rPr>
          <w:del w:id="376" w:author="mia a" w:date="2017-12-09T11:02:00Z"/>
        </w:rPr>
        <w:pPrChange w:id="377" w:author="mia a" w:date="2017-12-09T11:07:00Z">
          <w:pPr>
            <w:numPr>
              <w:numId w:val="14"/>
            </w:numPr>
            <w:ind w:left="720" w:hanging="360"/>
          </w:pPr>
        </w:pPrChange>
      </w:pPr>
      <w:r w:rsidRPr="005805FA">
        <w:t>Gestionar el uso de servidores que albergarán los servicios de la aplicación.</w:t>
      </w:r>
    </w:p>
    <w:p w:rsidR="005805FA" w:rsidRPr="005805FA" w:rsidRDefault="005805FA" w:rsidP="00446846">
      <w:pPr>
        <w:numPr>
          <w:ilvl w:val="0"/>
          <w:numId w:val="14"/>
        </w:numPr>
        <w:jc w:val="both"/>
        <w:pPrChange w:id="378" w:author="mia a" w:date="2017-12-09T11:07:00Z">
          <w:pPr/>
        </w:pPrChange>
      </w:pPr>
    </w:p>
    <w:p w:rsidR="005805FA" w:rsidRPr="005805FA" w:rsidRDefault="005805FA" w:rsidP="00446846">
      <w:pPr>
        <w:numPr>
          <w:ilvl w:val="0"/>
          <w:numId w:val="14"/>
        </w:numPr>
        <w:jc w:val="both"/>
        <w:pPrChange w:id="379" w:author="mia a" w:date="2017-12-09T11:07:00Z">
          <w:pPr>
            <w:numPr>
              <w:numId w:val="14"/>
            </w:numPr>
            <w:ind w:left="720" w:hanging="360"/>
          </w:pPr>
        </w:pPrChange>
      </w:pPr>
      <w:r w:rsidRPr="005805FA">
        <w:t>Las cámaras deberán transmitir siempre en tiempo real, sin bucles ni retransmisiones.</w:t>
      </w:r>
    </w:p>
    <w:p w:rsidR="005805FA" w:rsidRPr="005805FA" w:rsidDel="00446846" w:rsidRDefault="005805FA" w:rsidP="00446846">
      <w:pPr>
        <w:jc w:val="both"/>
        <w:rPr>
          <w:del w:id="380" w:author="mia a" w:date="2017-12-09T11:02:00Z"/>
        </w:rPr>
        <w:pPrChange w:id="381" w:author="mia a" w:date="2017-12-09T11:07:00Z">
          <w:pPr/>
        </w:pPrChange>
      </w:pPr>
    </w:p>
    <w:p w:rsidR="005805FA" w:rsidRPr="005805FA" w:rsidDel="00446846" w:rsidRDefault="005805FA" w:rsidP="00446846">
      <w:pPr>
        <w:jc w:val="both"/>
        <w:rPr>
          <w:del w:id="382" w:author="mia a" w:date="2017-12-09T11:02:00Z"/>
          <w:b/>
        </w:rPr>
        <w:pPrChange w:id="383" w:author="mia a" w:date="2017-12-09T11:07:00Z">
          <w:pPr/>
        </w:pPrChange>
      </w:pPr>
    </w:p>
    <w:p w:rsidR="005805FA" w:rsidRPr="005805FA" w:rsidDel="00446846" w:rsidRDefault="005805FA" w:rsidP="00446846">
      <w:pPr>
        <w:jc w:val="both"/>
        <w:rPr>
          <w:del w:id="384" w:author="mia a" w:date="2017-12-09T11:02:00Z"/>
          <w:b/>
        </w:rPr>
        <w:pPrChange w:id="385" w:author="mia a" w:date="2017-12-09T11:07:00Z">
          <w:pPr/>
        </w:pPrChange>
      </w:pPr>
    </w:p>
    <w:p w:rsidR="005805FA" w:rsidRPr="005805FA" w:rsidDel="00446846" w:rsidRDefault="005805FA" w:rsidP="00446846">
      <w:pPr>
        <w:jc w:val="both"/>
        <w:rPr>
          <w:del w:id="386" w:author="mia a" w:date="2017-12-09T11:02:00Z"/>
          <w:b/>
        </w:rPr>
        <w:pPrChange w:id="387" w:author="mia a" w:date="2017-12-09T11:07:00Z">
          <w:pPr/>
        </w:pPrChange>
      </w:pPr>
    </w:p>
    <w:p w:rsidR="005805FA" w:rsidRPr="005805FA" w:rsidDel="00446846" w:rsidRDefault="005805FA" w:rsidP="00446846">
      <w:pPr>
        <w:jc w:val="both"/>
        <w:rPr>
          <w:del w:id="388" w:author="mia a" w:date="2017-12-09T11:02:00Z"/>
          <w:b/>
        </w:rPr>
        <w:pPrChange w:id="389" w:author="mia a" w:date="2017-12-09T11:07:00Z">
          <w:pPr/>
        </w:pPrChange>
      </w:pPr>
    </w:p>
    <w:p w:rsidR="005805FA" w:rsidRPr="005805FA" w:rsidRDefault="005805FA" w:rsidP="00446846">
      <w:pPr>
        <w:jc w:val="both"/>
        <w:rPr>
          <w:b/>
        </w:rPr>
        <w:pPrChange w:id="390" w:author="mia a" w:date="2017-12-09T11:07:00Z">
          <w:pPr/>
        </w:pPrChange>
      </w:pPr>
    </w:p>
    <w:p w:rsidR="005805FA" w:rsidRPr="005805FA" w:rsidRDefault="00A459B0" w:rsidP="00446846">
      <w:pPr>
        <w:pStyle w:val="Ttulo3"/>
        <w:jc w:val="both"/>
        <w:pPrChange w:id="391" w:author="mia a" w:date="2017-12-09T11:07:00Z">
          <w:pPr/>
        </w:pPrChange>
      </w:pPr>
      <w:bookmarkStart w:id="392" w:name="_Toc500580982"/>
      <w:ins w:id="393" w:author="mia a" w:date="2017-12-09T10:08:00Z">
        <w:r>
          <w:t>#</w:t>
        </w:r>
      </w:ins>
      <w:r w:rsidR="005805FA" w:rsidRPr="005805FA">
        <w:t>O</w:t>
      </w:r>
      <w:ins w:id="394" w:author="mia a" w:date="2017-12-09T11:06:00Z">
        <w:r w:rsidR="00446846">
          <w:t>bjetivos prioritarios</w:t>
        </w:r>
      </w:ins>
      <w:bookmarkEnd w:id="392"/>
      <w:del w:id="395" w:author="mia a" w:date="2017-12-09T11:06:00Z">
        <w:r w:rsidR="005805FA" w:rsidRPr="005805FA" w:rsidDel="00446846">
          <w:delText>BJETIVOS PRIORITARIOS</w:delText>
        </w:r>
      </w:del>
    </w:p>
    <w:p w:rsidR="005805FA" w:rsidRPr="005805FA" w:rsidRDefault="005805FA" w:rsidP="00446846">
      <w:pPr>
        <w:spacing w:after="0"/>
        <w:jc w:val="both"/>
        <w:rPr>
          <w:b/>
        </w:rPr>
        <w:pPrChange w:id="396" w:author="mia a" w:date="2017-12-09T11:07:00Z">
          <w:pPr/>
        </w:pPrChange>
      </w:pPr>
    </w:p>
    <w:p w:rsidR="005805FA" w:rsidRPr="005805FA" w:rsidRDefault="005805FA" w:rsidP="00446846">
      <w:pPr>
        <w:jc w:val="both"/>
        <w:pPrChange w:id="397" w:author="mia a" w:date="2017-12-09T11:07:00Z">
          <w:pPr/>
        </w:pPrChange>
      </w:pPr>
      <w:r w:rsidRPr="005805FA">
        <w:t>Entre los objetivos prioritarios de nuestro proyecto, hay dos fases importantes.</w:t>
      </w:r>
    </w:p>
    <w:p w:rsidR="005805FA" w:rsidRPr="00446846" w:rsidDel="00446846" w:rsidRDefault="005805FA" w:rsidP="00446846">
      <w:pPr>
        <w:pStyle w:val="Ttulo4"/>
        <w:jc w:val="both"/>
        <w:rPr>
          <w:del w:id="398" w:author="mia a" w:date="2017-12-09T11:03:00Z"/>
          <w:rPrChange w:id="399" w:author="mia a" w:date="2017-12-09T11:03:00Z">
            <w:rPr>
              <w:del w:id="400" w:author="mia a" w:date="2017-12-09T11:03:00Z"/>
            </w:rPr>
          </w:rPrChange>
        </w:rPr>
        <w:pPrChange w:id="401" w:author="mia a" w:date="2017-12-09T11:07:00Z">
          <w:pPr/>
        </w:pPrChange>
      </w:pPr>
    </w:p>
    <w:p w:rsidR="005805FA" w:rsidRPr="00446846" w:rsidRDefault="005805FA" w:rsidP="00446846">
      <w:pPr>
        <w:pStyle w:val="Ttulo4"/>
        <w:jc w:val="both"/>
        <w:rPr>
          <w:rPrChange w:id="402" w:author="mia a" w:date="2017-12-09T11:03:00Z">
            <w:rPr>
              <w:b/>
            </w:rPr>
          </w:rPrChange>
        </w:rPr>
        <w:pPrChange w:id="403" w:author="mia a" w:date="2017-12-09T11:07:00Z">
          <w:pPr/>
        </w:pPrChange>
      </w:pPr>
      <w:r w:rsidRPr="00446846">
        <w:rPr>
          <w:rPrChange w:id="404" w:author="mia a" w:date="2017-12-09T11:03:00Z">
            <w:rPr>
              <w:b/>
            </w:rPr>
          </w:rPrChange>
        </w:rPr>
        <w:t>1ª Fase</w:t>
      </w:r>
    </w:p>
    <w:p w:rsidR="005805FA" w:rsidRPr="005805FA" w:rsidDel="00C459DB" w:rsidRDefault="005805FA" w:rsidP="00446846">
      <w:pPr>
        <w:jc w:val="both"/>
        <w:rPr>
          <w:del w:id="405" w:author="mia a" w:date="2017-12-09T11:10:00Z"/>
        </w:rPr>
        <w:pPrChange w:id="406" w:author="mia a" w:date="2017-12-09T11:07:00Z">
          <w:pPr/>
        </w:pPrChange>
      </w:pPr>
      <w:r w:rsidRPr="005805FA">
        <w:t>En vistas de lograr un resultado beneficioso para nuestro cliente y culturalmente enriquecedor, en el caso de  los usuarios, llevar a cabo el desarrollo y correcto funcionamiento de las diferentes opciones de visualización dentro de ZOOPLANET (Gestor de cámaras, Enciclopedia animal e Información de los zoológicos y acuarios asociados). Además, por medio de descuentos adquiridos al descargar la aplicación móvil, incentivar los usuarios a que no solo vean los animales por medio de la plataforma sino también se animen a visitar los zoológicos y/o acuarios aplicados al proyecto. Esto no solo ayudará a la economía de éste sector sino que creará mayor interés en la familias de disfrutar una tarde agradable rodeados de la flora y fauna natural.</w:t>
      </w:r>
    </w:p>
    <w:p w:rsidR="005805FA" w:rsidRPr="005805FA" w:rsidRDefault="005805FA" w:rsidP="00446846">
      <w:pPr>
        <w:jc w:val="both"/>
        <w:pPrChange w:id="407" w:author="mia a" w:date="2017-12-09T11:07:00Z">
          <w:pPr/>
        </w:pPrChange>
      </w:pPr>
    </w:p>
    <w:p w:rsidR="005805FA" w:rsidRPr="005805FA" w:rsidRDefault="005805FA" w:rsidP="00446846">
      <w:pPr>
        <w:pStyle w:val="Ttulo4"/>
        <w:jc w:val="both"/>
        <w:pPrChange w:id="408" w:author="mia a" w:date="2017-12-09T11:07:00Z">
          <w:pPr/>
        </w:pPrChange>
      </w:pPr>
      <w:r w:rsidRPr="005805FA">
        <w:t>2ª Fase</w:t>
      </w:r>
    </w:p>
    <w:p w:rsidR="005805FA" w:rsidRPr="005805FA" w:rsidRDefault="005805FA" w:rsidP="00446846">
      <w:pPr>
        <w:jc w:val="both"/>
        <w:pPrChange w:id="409" w:author="mia a" w:date="2017-12-09T11:07:00Z">
          <w:pPr/>
        </w:pPrChange>
      </w:pPr>
      <w:r w:rsidRPr="005805FA">
        <w:t>Luego de haber superado la fase anterior vendría una evolución dentro de ZOOPLANET, añadiendo noticias y novedades para mantener al día al usuario con los últimos acontecimientos en los parques. Podrán añadirse test y actividades interactivas para los niños.</w:t>
      </w:r>
    </w:p>
    <w:p w:rsidR="005805FA" w:rsidRPr="005805FA" w:rsidRDefault="005805FA" w:rsidP="00446846">
      <w:pPr>
        <w:jc w:val="both"/>
        <w:pPrChange w:id="410" w:author="mia a" w:date="2017-12-09T11:07:00Z">
          <w:pPr/>
        </w:pPrChange>
      </w:pPr>
      <w:r w:rsidRPr="005805FA">
        <w:lastRenderedPageBreak/>
        <w:t>Además, se crearán actividades directamente con los centros educativos (Excursiones, Enseñanza por transmisión en tiempo real, etc)</w:t>
      </w:r>
      <w:ins w:id="411" w:author="mia a" w:date="2017-12-09T11:10:00Z">
        <w:r w:rsidR="00C459DB">
          <w:t>.</w:t>
        </w:r>
      </w:ins>
    </w:p>
    <w:p w:rsidR="005805FA" w:rsidRPr="005805FA" w:rsidRDefault="005805FA" w:rsidP="00446846">
      <w:pPr>
        <w:jc w:val="both"/>
        <w:pPrChange w:id="412" w:author="mia a" w:date="2017-12-09T11:07:00Z">
          <w:pPr/>
        </w:pPrChange>
      </w:pPr>
    </w:p>
    <w:p w:rsidR="005805FA" w:rsidRPr="005805FA" w:rsidRDefault="00A459B0" w:rsidP="00446846">
      <w:pPr>
        <w:pStyle w:val="Ttulo3"/>
        <w:jc w:val="both"/>
        <w:pPrChange w:id="413" w:author="mia a" w:date="2017-12-09T11:07:00Z">
          <w:pPr/>
        </w:pPrChange>
      </w:pPr>
      <w:bookmarkStart w:id="414" w:name="_Toc500580983"/>
      <w:ins w:id="415" w:author="mia a" w:date="2017-12-09T10:09:00Z">
        <w:r>
          <w:t>#</w:t>
        </w:r>
      </w:ins>
      <w:del w:id="416" w:author="mia a" w:date="2017-12-09T11:05:00Z">
        <w:r w:rsidR="005805FA" w:rsidRPr="005805FA" w:rsidDel="00446846">
          <w:delText>TEMPORIZACION</w:delText>
        </w:r>
      </w:del>
      <w:ins w:id="417" w:author="mia a" w:date="2017-12-09T11:05:00Z">
        <w:r w:rsidR="00446846" w:rsidRPr="005805FA">
          <w:t>T</w:t>
        </w:r>
        <w:r w:rsidR="00446846">
          <w:t>emporizaci</w:t>
        </w:r>
      </w:ins>
      <w:ins w:id="418" w:author="mia a" w:date="2017-12-09T11:06:00Z">
        <w:r w:rsidR="00446846">
          <w:t>ón</w:t>
        </w:r>
      </w:ins>
      <w:bookmarkEnd w:id="414"/>
    </w:p>
    <w:p w:rsidR="005805FA" w:rsidRPr="005805FA" w:rsidDel="00446846" w:rsidRDefault="005805FA" w:rsidP="00446846">
      <w:pPr>
        <w:jc w:val="both"/>
        <w:rPr>
          <w:del w:id="419" w:author="mia a" w:date="2017-12-09T11:03:00Z"/>
        </w:rPr>
        <w:pPrChange w:id="420" w:author="mia a" w:date="2017-12-09T11:07:00Z">
          <w:pPr/>
        </w:pPrChange>
      </w:pPr>
      <w:r w:rsidRPr="005805FA">
        <w:t>El proyecto ZOOPLANET, a partir de la especificación del Ministerio se adjudica a finales de Diciembre de 2017. Un mes más tarde comienza la fase de documentación sobre las tecnologías existentes y el análisis de la especificación. Para Junio de 2018 comienza el diseño y la construcción de la página Web/App. Esta fase del proyecto dura hasta Octubre del mismo año y acto seguido empieza la realización de pruebas del sistema e introducción de mejoras en la implementación. Por último, durante los meses de Enero y Febrero de 2019, se lleva a cabo la realización de la memoria descriptiva del proyecto para ser entregada al cliente.</w:t>
      </w:r>
    </w:p>
    <w:p w:rsidR="005805FA" w:rsidRPr="005805FA" w:rsidRDefault="005805FA" w:rsidP="00446846">
      <w:pPr>
        <w:jc w:val="both"/>
        <w:pPrChange w:id="421" w:author="mia a" w:date="2017-12-09T11:07:00Z">
          <w:pPr/>
        </w:pPrChange>
      </w:pPr>
    </w:p>
    <w:p w:rsidR="005805FA" w:rsidDel="00446846" w:rsidRDefault="005805FA" w:rsidP="00446846">
      <w:pPr>
        <w:spacing w:after="0"/>
        <w:jc w:val="both"/>
        <w:rPr>
          <w:del w:id="422" w:author="mia a" w:date="2017-12-09T11:03:00Z"/>
        </w:rPr>
        <w:pPrChange w:id="423" w:author="mia a" w:date="2017-12-09T11:07:00Z">
          <w:pPr/>
        </w:pPrChange>
      </w:pPr>
      <w:r w:rsidRPr="005805FA">
        <w:t>Las fases de duración del proyecto se pueden resumir de la siguiente manera:</w:t>
      </w:r>
    </w:p>
    <w:p w:rsidR="00446846" w:rsidRPr="005805FA" w:rsidRDefault="00446846" w:rsidP="00446846">
      <w:pPr>
        <w:jc w:val="both"/>
        <w:rPr>
          <w:ins w:id="424" w:author="mia a" w:date="2017-12-09T11:03:00Z"/>
        </w:rPr>
        <w:pPrChange w:id="425" w:author="mia a" w:date="2017-12-09T11:07:00Z">
          <w:pPr/>
        </w:pPrChange>
      </w:pPr>
    </w:p>
    <w:p w:rsidR="005805FA" w:rsidRPr="005805FA" w:rsidRDefault="005805FA" w:rsidP="00446846">
      <w:pPr>
        <w:jc w:val="both"/>
        <w:pPrChange w:id="426" w:author="mia a" w:date="2017-12-09T11:07:00Z">
          <w:pPr/>
        </w:pPrChange>
      </w:pPr>
    </w:p>
    <w:tbl>
      <w:tblPr>
        <w:tblStyle w:val="Tablaconcuadrcula"/>
        <w:tblW w:w="0" w:type="auto"/>
        <w:tblLook w:val="04A0" w:firstRow="1" w:lastRow="0" w:firstColumn="1" w:lastColumn="0" w:noHBand="0" w:noVBand="1"/>
      </w:tblPr>
      <w:tblGrid>
        <w:gridCol w:w="1544"/>
        <w:gridCol w:w="1973"/>
        <w:gridCol w:w="1669"/>
        <w:gridCol w:w="1655"/>
        <w:gridCol w:w="1633"/>
      </w:tblGrid>
      <w:tr w:rsidR="005805FA" w:rsidRPr="005805FA" w:rsidTr="00040D99">
        <w:trPr>
          <w:trHeight w:val="347"/>
        </w:trPr>
        <w:tc>
          <w:tcPr>
            <w:tcW w:w="1728"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rPr>
                <w:i/>
              </w:rPr>
              <w:pPrChange w:id="427" w:author="mia a" w:date="2017-12-09T11:07:00Z">
                <w:pPr>
                  <w:spacing w:after="160" w:line="259" w:lineRule="auto"/>
                </w:pPr>
              </w:pPrChange>
            </w:pPr>
            <w:r w:rsidRPr="005805FA">
              <w:rPr>
                <w:i/>
              </w:rPr>
              <w:t>Fase</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28" w:author="mia a" w:date="2017-12-09T11:07:00Z">
                <w:pPr>
                  <w:spacing w:after="160" w:line="259" w:lineRule="auto"/>
                </w:pPr>
              </w:pPrChange>
            </w:pPr>
            <w:r w:rsidRPr="005805FA">
              <w:t>Descripción</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29" w:author="mia a" w:date="2017-12-09T11:07:00Z">
                <w:pPr>
                  <w:spacing w:after="160" w:line="259" w:lineRule="auto"/>
                </w:pPr>
              </w:pPrChange>
            </w:pPr>
            <w:r w:rsidRPr="005805FA">
              <w:t>Fecha Inicio</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0" w:author="mia a" w:date="2017-12-09T11:07:00Z">
                <w:pPr>
                  <w:spacing w:after="160" w:line="259" w:lineRule="auto"/>
                </w:pPr>
              </w:pPrChange>
            </w:pPr>
            <w:r w:rsidRPr="005805FA">
              <w:t>Fecha Fin</w:t>
            </w:r>
          </w:p>
        </w:tc>
        <w:tc>
          <w:tcPr>
            <w:tcW w:w="1729" w:type="dxa"/>
            <w:tcBorders>
              <w:top w:val="single" w:sz="12" w:space="0" w:color="auto"/>
              <w:left w:val="single" w:sz="12" w:space="0" w:color="auto"/>
              <w:bottom w:val="single" w:sz="12" w:space="0" w:color="auto"/>
              <w:right w:val="single" w:sz="12" w:space="0" w:color="auto"/>
            </w:tcBorders>
            <w:shd w:val="clear" w:color="auto" w:fill="F69200" w:themeFill="accent3"/>
            <w:vAlign w:val="center"/>
          </w:tcPr>
          <w:p w:rsidR="005805FA" w:rsidRPr="005805FA" w:rsidRDefault="005805FA" w:rsidP="00446846">
            <w:pPr>
              <w:spacing w:after="160" w:line="259" w:lineRule="auto"/>
              <w:jc w:val="both"/>
              <w:pPrChange w:id="431" w:author="mia a" w:date="2017-12-09T11:07:00Z">
                <w:pPr>
                  <w:spacing w:after="160" w:line="259" w:lineRule="auto"/>
                </w:pPr>
              </w:pPrChange>
            </w:pPr>
            <w:r w:rsidRPr="005805FA">
              <w:t>Duración</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32" w:author="mia a" w:date="2017-12-09T11:07:00Z">
                <w:pPr>
                  <w:spacing w:after="160" w:line="259" w:lineRule="auto"/>
                </w:pPr>
              </w:pPrChange>
            </w:pPr>
            <w:r w:rsidRPr="005805FA">
              <w:t>Fase 1</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33" w:author="mia a" w:date="2017-12-09T11:07:00Z">
                <w:pPr>
                  <w:spacing w:after="160" w:line="259" w:lineRule="auto"/>
                </w:pPr>
              </w:pPrChange>
            </w:pPr>
            <w:r w:rsidRPr="005805FA">
              <w:t>Documentación y Análisis</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34" w:author="mia a" w:date="2017-12-09T11:07:00Z">
                <w:pPr>
                  <w:spacing w:after="160" w:line="259" w:lineRule="auto"/>
                </w:pPr>
              </w:pPrChange>
            </w:pPr>
            <w:r w:rsidRPr="005805FA">
              <w:t>Febrero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35" w:author="mia a" w:date="2017-12-09T11:07:00Z">
                <w:pPr>
                  <w:spacing w:after="160" w:line="259" w:lineRule="auto"/>
                </w:pPr>
              </w:pPrChange>
            </w:pPr>
            <w:r w:rsidRPr="005805FA">
              <w:t>Mayo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36" w:author="mia a" w:date="2017-12-09T11:07:00Z">
                <w:pPr>
                  <w:spacing w:after="160" w:line="259" w:lineRule="auto"/>
                </w:pPr>
              </w:pPrChange>
            </w:pPr>
            <w:r w:rsidRPr="005805FA">
              <w:t>4 meses</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37" w:author="mia a" w:date="2017-12-09T11:07:00Z">
                <w:pPr>
                  <w:spacing w:after="160" w:line="259" w:lineRule="auto"/>
                </w:pPr>
              </w:pPrChange>
            </w:pPr>
            <w:r w:rsidRPr="005805FA">
              <w:t>Fase 2</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38" w:author="mia a" w:date="2017-12-09T11:07:00Z">
                <w:pPr>
                  <w:spacing w:after="160" w:line="259" w:lineRule="auto"/>
                </w:pPr>
              </w:pPrChange>
            </w:pPr>
            <w:r w:rsidRPr="005805FA">
              <w:t>Diseño y Construcción</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39" w:author="mia a" w:date="2017-12-09T11:07:00Z">
                <w:pPr>
                  <w:spacing w:after="160" w:line="259" w:lineRule="auto"/>
                </w:pPr>
              </w:pPrChange>
            </w:pPr>
            <w:r w:rsidRPr="005805FA">
              <w:t>Junio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0" w:author="mia a" w:date="2017-12-09T11:07:00Z">
                <w:pPr>
                  <w:spacing w:after="160" w:line="259" w:lineRule="auto"/>
                </w:pPr>
              </w:pPrChange>
            </w:pPr>
            <w:r w:rsidRPr="005805FA">
              <w:t>Octubre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1" w:author="mia a" w:date="2017-12-09T11:07:00Z">
                <w:pPr>
                  <w:spacing w:after="160" w:line="259" w:lineRule="auto"/>
                </w:pPr>
              </w:pPrChange>
            </w:pPr>
            <w:r w:rsidRPr="005805FA">
              <w:t>5 Meses</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42" w:author="mia a" w:date="2017-12-09T11:07:00Z">
                <w:pPr>
                  <w:spacing w:after="160" w:line="259" w:lineRule="auto"/>
                </w:pPr>
              </w:pPrChange>
            </w:pPr>
            <w:r w:rsidRPr="005805FA">
              <w:t>Fase 3</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3" w:author="mia a" w:date="2017-12-09T11:07:00Z">
                <w:pPr>
                  <w:spacing w:after="160" w:line="259" w:lineRule="auto"/>
                </w:pPr>
              </w:pPrChange>
            </w:pPr>
            <w:r w:rsidRPr="005805FA">
              <w:t>Pruebas y Mejoras</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4" w:author="mia a" w:date="2017-12-09T11:07:00Z">
                <w:pPr>
                  <w:spacing w:after="160" w:line="259" w:lineRule="auto"/>
                </w:pPr>
              </w:pPrChange>
            </w:pPr>
            <w:r w:rsidRPr="005805FA">
              <w:t>Noviembre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5" w:author="mia a" w:date="2017-12-09T11:07:00Z">
                <w:pPr>
                  <w:spacing w:after="160" w:line="259" w:lineRule="auto"/>
                </w:pPr>
              </w:pPrChange>
            </w:pPr>
            <w:r w:rsidRPr="005805FA">
              <w:t>Diciembre 2017</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6" w:author="mia a" w:date="2017-12-09T11:07:00Z">
                <w:pPr>
                  <w:spacing w:after="160" w:line="259" w:lineRule="auto"/>
                </w:pPr>
              </w:pPrChange>
            </w:pPr>
            <w:r w:rsidRPr="005805FA">
              <w:t>2 meses</w:t>
            </w:r>
          </w:p>
        </w:tc>
      </w:tr>
      <w:tr w:rsidR="005805FA" w:rsidRPr="005805FA" w:rsidTr="00040D99">
        <w:tc>
          <w:tcPr>
            <w:tcW w:w="1728" w:type="dxa"/>
            <w:tcBorders>
              <w:top w:val="single" w:sz="12" w:space="0" w:color="auto"/>
              <w:left w:val="single" w:sz="12" w:space="0" w:color="auto"/>
              <w:bottom w:val="single" w:sz="12" w:space="0" w:color="auto"/>
              <w:right w:val="single" w:sz="12" w:space="0" w:color="auto"/>
            </w:tcBorders>
            <w:shd w:val="clear" w:color="auto" w:fill="FFD395" w:themeFill="accent3" w:themeFillTint="66"/>
            <w:vAlign w:val="center"/>
          </w:tcPr>
          <w:p w:rsidR="005805FA" w:rsidRPr="005805FA" w:rsidRDefault="005805FA" w:rsidP="00446846">
            <w:pPr>
              <w:spacing w:after="160" w:line="259" w:lineRule="auto"/>
              <w:jc w:val="both"/>
              <w:pPrChange w:id="447" w:author="mia a" w:date="2017-12-09T11:07:00Z">
                <w:pPr>
                  <w:spacing w:after="160" w:line="259" w:lineRule="auto"/>
                </w:pPr>
              </w:pPrChange>
            </w:pPr>
            <w:r w:rsidRPr="005805FA">
              <w:t>Fase 4</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8" w:author="mia a" w:date="2017-12-09T11:07:00Z">
                <w:pPr>
                  <w:spacing w:after="160" w:line="259" w:lineRule="auto"/>
                </w:pPr>
              </w:pPrChange>
            </w:pPr>
            <w:r w:rsidRPr="005805FA">
              <w:t>Memoria Descriptiva</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49" w:author="mia a" w:date="2017-12-09T11:07:00Z">
                <w:pPr>
                  <w:spacing w:after="160" w:line="259" w:lineRule="auto"/>
                </w:pPr>
              </w:pPrChange>
            </w:pPr>
            <w:r w:rsidRPr="005805FA">
              <w:t>Enero 2018</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0" w:author="mia a" w:date="2017-12-09T11:07:00Z">
                <w:pPr>
                  <w:spacing w:after="160" w:line="259" w:lineRule="auto"/>
                </w:pPr>
              </w:pPrChange>
            </w:pPr>
            <w:r w:rsidRPr="005805FA">
              <w:t>Febrero 2018</w:t>
            </w:r>
          </w:p>
        </w:tc>
        <w:tc>
          <w:tcPr>
            <w:tcW w:w="1729" w:type="dxa"/>
            <w:tcBorders>
              <w:top w:val="single" w:sz="12" w:space="0" w:color="auto"/>
              <w:left w:val="single" w:sz="12" w:space="0" w:color="auto"/>
              <w:bottom w:val="single" w:sz="12" w:space="0" w:color="auto"/>
              <w:right w:val="single" w:sz="12" w:space="0" w:color="auto"/>
            </w:tcBorders>
            <w:vAlign w:val="center"/>
          </w:tcPr>
          <w:p w:rsidR="005805FA" w:rsidRPr="005805FA" w:rsidRDefault="005805FA" w:rsidP="00446846">
            <w:pPr>
              <w:spacing w:after="160" w:line="259" w:lineRule="auto"/>
              <w:jc w:val="both"/>
              <w:pPrChange w:id="451" w:author="mia a" w:date="2017-12-09T11:07:00Z">
                <w:pPr>
                  <w:spacing w:after="160" w:line="259" w:lineRule="auto"/>
                </w:pPr>
              </w:pPrChange>
            </w:pPr>
            <w:r w:rsidRPr="005805FA">
              <w:t>2 meses</w:t>
            </w:r>
          </w:p>
        </w:tc>
      </w:tr>
    </w:tbl>
    <w:p w:rsidR="00446846" w:rsidRDefault="00446846" w:rsidP="00446846">
      <w:pPr>
        <w:jc w:val="both"/>
        <w:rPr>
          <w:ins w:id="452" w:author="mia a" w:date="2017-12-09T11:03:00Z"/>
        </w:rPr>
        <w:pPrChange w:id="453" w:author="mia a" w:date="2017-12-09T11:07:00Z">
          <w:pPr/>
        </w:pPrChange>
      </w:pPr>
    </w:p>
    <w:p w:rsidR="005805FA" w:rsidRPr="005805FA" w:rsidRDefault="005805FA" w:rsidP="00446846">
      <w:pPr>
        <w:jc w:val="both"/>
        <w:pPrChange w:id="454" w:author="mia a" w:date="2017-12-09T11:07:00Z">
          <w:pPr/>
        </w:pPrChange>
      </w:pPr>
      <w:r w:rsidRPr="005805FA">
        <w:t>Cabe destacar que hay actividades que están sujetas a un cambio en la temporalización, ya sea por posibles inconvenientes o un ritmo más acelerado a lo previsto, por lo que son tiempos estimados para cada fase.</w:t>
      </w:r>
    </w:p>
    <w:p w:rsidR="005805FA" w:rsidRDefault="005805FA" w:rsidP="00CE3103"/>
    <w:p w:rsidR="005805FA" w:rsidRDefault="005805FA" w:rsidP="00CE3103"/>
    <w:p w:rsidR="00130F7B" w:rsidRDefault="00130F7B" w:rsidP="00CE3103"/>
    <w:p w:rsidR="00130F7B" w:rsidRDefault="00130F7B" w:rsidP="00CE3103"/>
    <w:p w:rsidR="00130F7B" w:rsidRDefault="00130F7B" w:rsidP="00CE3103"/>
    <w:p w:rsidR="005805FA" w:rsidRPr="00CE3103" w:rsidRDefault="005805FA" w:rsidP="00CE3103"/>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84"/>
        <w:jc w:val="center"/>
      </w:pPr>
      <w:bookmarkStart w:id="455" w:name="_Toc500580984"/>
      <w:r w:rsidRPr="006F08C6">
        <w:lastRenderedPageBreak/>
        <w:t>Diseño</w:t>
      </w:r>
      <w:bookmarkEnd w:id="455"/>
    </w:p>
    <w:p w:rsidR="00E511A9" w:rsidRDefault="00E511A9" w:rsidP="00E511A9"/>
    <w:p w:rsidR="002C7770" w:rsidRPr="002C7770" w:rsidRDefault="002C7770" w:rsidP="002C7770">
      <w:pPr>
        <w:pStyle w:val="Standard"/>
        <w:rPr>
          <w:rFonts w:asciiTheme="minorHAnsi" w:hAnsiTheme="minorHAnsi"/>
          <w:sz w:val="22"/>
          <w:szCs w:val="22"/>
          <w:lang w:val="es-ES"/>
        </w:rPr>
      </w:pPr>
    </w:p>
    <w:p w:rsidR="002C7770" w:rsidRPr="002C7770" w:rsidRDefault="002C7770" w:rsidP="007B3A0F">
      <w:pPr>
        <w:pStyle w:val="Ttulo3"/>
        <w:jc w:val="both"/>
      </w:pPr>
      <w:bookmarkStart w:id="456" w:name="_Toc500580985"/>
      <w:r w:rsidRPr="002C7770">
        <w:t>#</w:t>
      </w:r>
      <w:r w:rsidRPr="004065BB">
        <w:t>Introducción</w:t>
      </w:r>
      <w:bookmarkEnd w:id="456"/>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software a desarrollar tendrá dos versiones: un programa para ordenadores, tanto para Windows, Apple y Linux, y una aplicación para móviles, tanto para Android, IOS y Windows Phone. El contenido de ambas versiones será la misma, con excepción de la información acerca de los descuentos, solo disponible en la aplicación para móviles.</w:t>
      </w:r>
    </w:p>
    <w:p w:rsidR="002C7770" w:rsidRDefault="002C7770" w:rsidP="007B3A0F">
      <w:pPr>
        <w:pStyle w:val="Standard"/>
        <w:jc w:val="both"/>
        <w:rPr>
          <w:rFonts w:asciiTheme="minorHAnsi" w:hAnsiTheme="minorHAnsi"/>
          <w:sz w:val="22"/>
          <w:szCs w:val="22"/>
          <w:lang w:val="es-ES"/>
        </w:rPr>
      </w:pPr>
    </w:p>
    <w:p w:rsidR="00CE3103" w:rsidRPr="002C7770" w:rsidRDefault="00CE3103"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457" w:name="_Toc500580986"/>
      <w:r w:rsidRPr="002C7770">
        <w:t>#Programas</w:t>
      </w:r>
      <w:bookmarkEnd w:id="457"/>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software a desarrollar estará constituido por varios programas, cada uno con diferente función. Es posible que, durante el desarrollo, se tome la decisión de dividir alguno de los presentes programas en varios de menor tamaño y complejidad. El diseño inicial contempla la programación de cinco</w:t>
      </w:r>
      <w:r w:rsidR="007B3A0F">
        <w:rPr>
          <w:rFonts w:asciiTheme="minorHAnsi" w:hAnsiTheme="minorHAnsi"/>
          <w:sz w:val="22"/>
          <w:szCs w:val="22"/>
          <w:lang w:val="es-ES"/>
        </w:rPr>
        <w:t xml:space="preserve"> programas principales: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4"/>
        <w:jc w:val="both"/>
        <w:rPr>
          <w:rFonts w:asciiTheme="minorHAnsi" w:hAnsiTheme="minorHAnsi"/>
        </w:rPr>
      </w:pPr>
      <w:r w:rsidRPr="002C7770">
        <w:t>Gestión de cámaras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Uno de los programas a desarrollar, será el software que gestionará la conexión con las cámaras a través de internet. Este programa será especialmente complejo, puesto que puede que cada zoo gestione sus cámaras de vigilancia de distinta manera y el trabajo de los programadores consistirá en integrar los sistemas de todas las cámaras, con la interfaz gráfica de nuestra aplicación. De esta forma, este programa permitirá sincronizar la señal de vídeo de las cámaras de los recintos de animales, en los diferentes Zoos, y será posible hacer streaming de vídeo directamente a la aplicación. Este programa, como es lógico, solo funcionará si el usuario está conectado a internet y si los servidores de los diferentes Zoos son accesibles.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4"/>
        <w:jc w:val="both"/>
        <w:rPr>
          <w:rFonts w:asciiTheme="minorHAnsi" w:hAnsiTheme="minorHAnsi"/>
        </w:rPr>
      </w:pPr>
      <w:r w:rsidRPr="002C7770">
        <w:t>Interfaz</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La interfaz del software, explicada más en profundidad en apartados posteriores, consistirá en la programación del sistema de navegación de la aplicación. Desde la selección funcional de elementos, la redirección a otras páginas dentro de la misma aplicación, hasta la función de pantalla completa de la reproducción de cámaras en tiempo real. En definitiva, este programa cubrirá los aspectos formales e interactivos de la aplicación. El desarrollo de esta parte del software implicará diseño gráfico y ergonomía para que el usuario tenga la mejor experiencia posible.</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4"/>
        <w:jc w:val="both"/>
        <w:rPr>
          <w:rFonts w:asciiTheme="minorHAnsi" w:hAnsiTheme="minorHAnsi"/>
        </w:rPr>
      </w:pPr>
      <w:r w:rsidRPr="002C7770">
        <w:t>Buscador</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diversas partes de la interfaz de la aplicación, existirá un cuadro de búsqueda en el que el usuario podrá introdu</w:t>
      </w:r>
      <w:r w:rsidR="00130F7B">
        <w:rPr>
          <w:rFonts w:asciiTheme="minorHAnsi" w:hAnsiTheme="minorHAnsi"/>
          <w:sz w:val="22"/>
          <w:szCs w:val="22"/>
          <w:lang w:val="es-ES"/>
        </w:rPr>
        <w:t>cir texto para buscar cámaras, z</w:t>
      </w:r>
      <w:r w:rsidRPr="002C7770">
        <w:rPr>
          <w:rFonts w:asciiTheme="minorHAnsi" w:hAnsiTheme="minorHAnsi"/>
          <w:sz w:val="22"/>
          <w:szCs w:val="22"/>
          <w:lang w:val="es-ES"/>
        </w:rPr>
        <w:t xml:space="preserve">oos o animales. Este buscador identificará elementos presentes en las alternativas </w:t>
      </w:r>
      <w:r w:rsidRPr="002C7770">
        <w:rPr>
          <w:rFonts w:asciiTheme="minorHAnsi" w:hAnsiTheme="minorHAnsi"/>
          <w:sz w:val="22"/>
          <w:szCs w:val="22"/>
          <w:lang w:val="es-ES"/>
        </w:rPr>
        <w:lastRenderedPageBreak/>
        <w:t>posibles y seleccionará los resultados coincidentes (tanto total- como parcialmente) y los mostrará. La programación de este motor de búsqueda, estará integrado con la interfaz de usuario, pero se programará por separado, haciendo uso de la propiedad modular de los lenguajes de programación orientados a objetos. Esto permitirá modificar la interfaz al margen del sistema de búsqueda, que podrá amoldarse al diseño de ésta.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4"/>
        <w:jc w:val="both"/>
        <w:rPr>
          <w:rFonts w:asciiTheme="minorHAnsi" w:hAnsiTheme="minorHAnsi"/>
        </w:rPr>
      </w:pPr>
      <w:r w:rsidRPr="002C7770">
        <w:t>Sistema de Filtrado</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Además del motor de búsqueda, la aplicación a desarrollar también contará con un sistema de filtrado. Éste ofrecerá unos filtros u otros, en función de la sección en la que se encuentre el usuario. Por ejemplo, si el usuario se encuentra en el apartado de Zoos y acuarios, se podrá filtrar por tipo de parque, comunidad autónoma, extensión…etc. Si, por el contrario, el usuario se encuentra en la enciclopedia, se podrá filtrar por continente, clima, familia del animal, dieta…etc.</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El sistema de filtrado mostrará unos resultados u otros en función de los filtros seleccionados, por lo que será un software de ordenación y selección, desarrollado por separado por la misma razón que el sistema de búsqueda: para poder adatarse mejor a la interfaz de usuario, aunque ésta sufra cambios.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4"/>
        <w:jc w:val="both"/>
        <w:rPr>
          <w:rFonts w:asciiTheme="minorHAnsi" w:hAnsiTheme="minorHAnsi"/>
        </w:rPr>
      </w:pPr>
      <w:r w:rsidRPr="002C7770">
        <w:t>Base de Datos</w:t>
      </w: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Finalmente, la información que se mostrará en la aplicación, tanto sobre las cámaras, los diferentes Zoos y acuarios y las fichas de los animales (enciclopedia), se guardará en una base de datos que se actualizará cuando se añadan nuevas cámaras o cualquiera de los elementos antes mencionados. Por esa razón, será necesaria la creación/implementación de una base de datos en la que almacenar la información que luego se mostrará en el software. Esto es un nuevo ejemplo de cómo se separará el contenido de la aplicación, de su presentación (interfaz). De esta manera, será posible añadir nuevos datos sin alterar el sistema de navegación, pues este podrá acomodar los nuevos añadidos.</w:t>
      </w:r>
    </w:p>
    <w:p w:rsidR="002C7770" w:rsidDel="00446846" w:rsidRDefault="002C7770" w:rsidP="007B3A0F">
      <w:pPr>
        <w:pStyle w:val="Standard"/>
        <w:jc w:val="both"/>
        <w:rPr>
          <w:del w:id="458" w:author="mia a" w:date="2017-12-09T11:04:00Z"/>
          <w:rFonts w:asciiTheme="minorHAnsi" w:hAnsiTheme="minorHAnsi"/>
          <w:sz w:val="22"/>
          <w:szCs w:val="22"/>
          <w:lang w:val="es-ES"/>
        </w:rPr>
      </w:pPr>
    </w:p>
    <w:p w:rsidR="00A84FF3" w:rsidRDefault="00A84FF3"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Ttulo3"/>
        <w:jc w:val="both"/>
      </w:pPr>
      <w:bookmarkStart w:id="459" w:name="_Toc500580987"/>
      <w:r w:rsidRPr="002C7770">
        <w:t>#Interfaz del software</w:t>
      </w:r>
      <w:bookmarkEnd w:id="459"/>
    </w:p>
    <w:p w:rsidR="002C7770" w:rsidRPr="002C7770" w:rsidRDefault="002C7770" w:rsidP="007B3A0F">
      <w:pPr>
        <w:pStyle w:val="Standard"/>
        <w:jc w:val="both"/>
        <w:rPr>
          <w:rFonts w:asciiTheme="minorHAnsi" w:hAnsiTheme="minorHAnsi"/>
          <w:sz w:val="22"/>
          <w:szCs w:val="22"/>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Al iniciar la aplicación, aparecerán tres opciones de navegación entre las que el usuario puede elegir, en función de sus intereses: cámaras, zoos y enciclopedia. Adicionalmente, en la esquina superior izquierda existirá un botón que llevará al usuario a una pantalla de ayuda, con información sobre cómo funciona la aplicación. Además, exclusivamente en la aplicación para móvil, habrá un botón en la esquina superior derecha que redirigirá a una página con información sobre descuentos y ofertas en los diferentes zoos y acuarios.</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 xml:space="preserve">Las tres opciones de navegación (cámaras, zoos y enciclopedia) estarán representadas por 3 botones grandes que ocuparán gran parte de la pantalla. El usuario podrá seleccionar uno de ellos y será redirigido a una pantalla de búsqueda y filtrado. Dicha pantalla contará con un cuadro de búsqueda en la parte superior y diversos filtros en la parte izquierda. En el resto de la pantalla </w:t>
      </w:r>
      <w:r w:rsidRPr="002C7770">
        <w:rPr>
          <w:rFonts w:asciiTheme="minorHAnsi" w:hAnsiTheme="minorHAnsi"/>
          <w:sz w:val="22"/>
          <w:szCs w:val="22"/>
          <w:lang w:val="es-ES"/>
        </w:rPr>
        <w:lastRenderedPageBreak/>
        <w:t xml:space="preserve">aparecerán todos los resultados compatibles con la búsqueda y filtro utilizados (al iniciar la aplicación se mostrarán todos los ítems). Los elementos mostrados, así como los filtros disponibles, variarán en función de la opción de navegación elegida por el usuario: si se ha hecho </w:t>
      </w:r>
      <w:r w:rsidRPr="00130F7B">
        <w:rPr>
          <w:rFonts w:asciiTheme="minorHAnsi" w:hAnsiTheme="minorHAnsi"/>
          <w:i/>
          <w:sz w:val="22"/>
          <w:szCs w:val="22"/>
          <w:lang w:val="es-ES"/>
        </w:rPr>
        <w:t>click</w:t>
      </w:r>
      <w:r w:rsidRPr="002C7770">
        <w:rPr>
          <w:rFonts w:asciiTheme="minorHAnsi" w:hAnsiTheme="minorHAnsi"/>
          <w:sz w:val="22"/>
          <w:szCs w:val="22"/>
          <w:lang w:val="es-ES"/>
        </w:rPr>
        <w:t xml:space="preserve"> en la opción de cámaras, el usuario verá todas las cámaras disponibles y podrá filtrar por nombre de animal, tipo, zoo al que pertenece, tipo </w:t>
      </w:r>
      <w:r w:rsidR="00130F7B">
        <w:rPr>
          <w:rFonts w:asciiTheme="minorHAnsi" w:hAnsiTheme="minorHAnsi"/>
          <w:sz w:val="22"/>
          <w:szCs w:val="22"/>
          <w:lang w:val="es-ES"/>
        </w:rPr>
        <w:t xml:space="preserve">de hábitat, continente, clima, </w:t>
      </w:r>
      <w:r w:rsidRPr="002C7770">
        <w:rPr>
          <w:rFonts w:asciiTheme="minorHAnsi" w:hAnsiTheme="minorHAnsi"/>
          <w:sz w:val="22"/>
          <w:szCs w:val="22"/>
          <w:lang w:val="es-ES"/>
        </w:rPr>
        <w:t xml:space="preserve">etc; si el usuario ha seleccionado la navegación por zoos, éste verá los zoos disponibles y podrá filtrar por tipo de parque (zoo o acuario), comunidad </w:t>
      </w:r>
      <w:r w:rsidR="00130F7B">
        <w:rPr>
          <w:rFonts w:asciiTheme="minorHAnsi" w:hAnsiTheme="minorHAnsi"/>
          <w:sz w:val="22"/>
          <w:szCs w:val="22"/>
          <w:lang w:val="es-ES"/>
        </w:rPr>
        <w:t xml:space="preserve">autónoma, animales que posean, </w:t>
      </w:r>
      <w:r w:rsidRPr="002C7770">
        <w:rPr>
          <w:rFonts w:asciiTheme="minorHAnsi" w:hAnsiTheme="minorHAnsi"/>
          <w:sz w:val="22"/>
          <w:szCs w:val="22"/>
          <w:lang w:val="es-ES"/>
        </w:rPr>
        <w:t>etc; finalmente, si el usuario selecciona la visualización por animales (enciclopedia), la pantalla de búsqueda mostrará los animales que se encuentren en, al menos, un zoo y podremos filtrar por nombre de animal, tipo, zoo, tipo de hábitat, continente, clima...etc.</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cámaras, al seleccionar una cámara concreta, el usuario accederá a una pantalla en la que podrá ver en tiempo real la cámara seleccionada, además de información sobre el zoo al que pertenece y una breve descripción del animal que visualizará. En la misma pantalla habrá un enlace a la página del zoo al que pertenece y otro enlace a la ficha del animal en la enciclopedia. De esta forma, las tres formas de navegar por la aplicación estarán enlazadas de forma dinámica.</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zoos, al seleccionar un zoo o acuario concreto, el usuario será redireccionado a la página de dicho parque y ahí encontrará toda la información relacionada con él, como su horario, precios y localización. Además, en la pantalla del zoo seleccionado, podemos encontrar dos enlaces: uno redireccionará al usuario a la pantalla de búsqueda del apartado de cámaras, mostrando solo las cámaras del zoo seleccionado; y el segundo enlazará la pantalla de búsqueda de la enciclopedia, mostrando solo las fichas de los animales que se encuentran en el zoo seleccionado.</w:t>
      </w:r>
    </w:p>
    <w:p w:rsidR="002C7770" w:rsidRPr="002C7770" w:rsidRDefault="002C7770" w:rsidP="007B3A0F">
      <w:pPr>
        <w:pStyle w:val="Standard"/>
        <w:jc w:val="both"/>
        <w:rPr>
          <w:rFonts w:asciiTheme="minorHAnsi" w:hAnsiTheme="minorHAnsi"/>
          <w:sz w:val="22"/>
          <w:szCs w:val="22"/>
          <w:lang w:val="es-ES"/>
        </w:rPr>
      </w:pPr>
    </w:p>
    <w:p w:rsidR="002C7770" w:rsidRPr="002C7770" w:rsidRDefault="002C7770" w:rsidP="007B3A0F">
      <w:pPr>
        <w:pStyle w:val="Standard"/>
        <w:jc w:val="both"/>
        <w:rPr>
          <w:rFonts w:asciiTheme="minorHAnsi" w:hAnsiTheme="minorHAnsi"/>
          <w:sz w:val="22"/>
          <w:szCs w:val="22"/>
          <w:lang w:val="es-ES"/>
        </w:rPr>
      </w:pPr>
      <w:r w:rsidRPr="002C7770">
        <w:rPr>
          <w:rFonts w:asciiTheme="minorHAnsi" w:hAnsiTheme="minorHAnsi"/>
          <w:sz w:val="22"/>
          <w:szCs w:val="22"/>
          <w:lang w:val="es-ES"/>
        </w:rPr>
        <w:t>En el apartado de la enciclopedia, el usuario puede seleccionar el animal que prefiera y, al seleccionarlo, verá la ficha técnica de dicho animal, con diversas imágenes y abundante información sobre dicho animal. Además, en dicha página habrá dos enlaces: uno llevará a la pantalla de búsqueda del aparatado de las cámaras, mostrando solo las cámaras correspondientes a dicho animal (en diferentes zoos); y el otro enlace llevará a la pantalla de búsqueda del apartado de zoos, mostrando solo los Zoos en los que se encuentre el animal seleccionado. De esta forma, tal y cómo se ha dicho anteriormente, los tres modos de visualización quedan interconectados y permitirían una navegación fluida y continua.</w:t>
      </w:r>
    </w:p>
    <w:p w:rsidR="002C7770" w:rsidRPr="002C7770" w:rsidRDefault="002C7770" w:rsidP="002C7770">
      <w:pPr>
        <w:pStyle w:val="Standard"/>
        <w:jc w:val="both"/>
        <w:rPr>
          <w:rFonts w:asciiTheme="minorHAnsi" w:hAnsiTheme="minorHAnsi"/>
          <w:sz w:val="22"/>
          <w:szCs w:val="22"/>
          <w:lang w:val="es-ES"/>
        </w:rPr>
      </w:pPr>
    </w:p>
    <w:p w:rsidR="002C7770" w:rsidRPr="002C7770" w:rsidRDefault="002C7770" w:rsidP="002C7770">
      <w:pPr>
        <w:pStyle w:val="Standard"/>
        <w:jc w:val="both"/>
        <w:rPr>
          <w:rFonts w:asciiTheme="minorHAnsi" w:hAnsiTheme="minorHAnsi"/>
          <w:sz w:val="22"/>
          <w:szCs w:val="22"/>
          <w:lang w:val="es-ES"/>
        </w:rPr>
      </w:pPr>
      <w:r w:rsidRPr="002C7770">
        <w:rPr>
          <w:rFonts w:asciiTheme="minorHAnsi" w:hAnsiTheme="minorHAnsi"/>
          <w:sz w:val="22"/>
          <w:szCs w:val="22"/>
          <w:lang w:val="es-ES"/>
        </w:rPr>
        <w:t>A continuación puede verse un gráfico que describe el funcionamiento de la interfaz del software explicada en los párrafos anteriores.</w:t>
      </w:r>
    </w:p>
    <w:p w:rsidR="002C7770" w:rsidRPr="00E511A9" w:rsidRDefault="002C7770" w:rsidP="00E511A9"/>
    <w:p w:rsidR="004A3D3A" w:rsidRDefault="00A84FF3" w:rsidP="00F71EE7">
      <w:r>
        <w:rPr>
          <w:noProof/>
          <w:lang w:eastAsia="es-ES"/>
        </w:rPr>
        <w:lastRenderedPageBreak/>
        <w:drawing>
          <wp:inline distT="0" distB="0" distL="0" distR="0">
            <wp:extent cx="5400040" cy="4134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iseñ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rsidR="004A3D3A" w:rsidRDefault="004A3D3A" w:rsidP="00F71EE7"/>
    <w:p w:rsidR="004A3D3A" w:rsidRDefault="004A3D3A" w:rsidP="00F71EE7"/>
    <w:p w:rsidR="004A3D3A" w:rsidRDefault="004A3D3A"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360"/>
        <w:jc w:val="center"/>
      </w:pPr>
      <w:bookmarkStart w:id="460" w:name="_Toc500580988"/>
      <w:r w:rsidRPr="006F08C6">
        <w:t>Codificación</w:t>
      </w:r>
      <w:bookmarkEnd w:id="460"/>
    </w:p>
    <w:p w:rsidR="00CE3103" w:rsidRDefault="00CE3103" w:rsidP="00F71EE7"/>
    <w:p w:rsidR="00085D25" w:rsidRDefault="00085D25" w:rsidP="00085D25">
      <w:pPr>
        <w:spacing w:after="0"/>
      </w:pPr>
    </w:p>
    <w:p w:rsidR="00A02ECF" w:rsidRDefault="00CE3103" w:rsidP="00085D25">
      <w:pPr>
        <w:pStyle w:val="Ttulo3"/>
        <w:jc w:val="both"/>
        <w:rPr>
          <w:rFonts w:eastAsia="Times New Roman"/>
          <w:lang w:eastAsia="es-ES"/>
        </w:rPr>
      </w:pPr>
      <w:bookmarkStart w:id="461" w:name="_Toc500580989"/>
      <w:r>
        <w:rPr>
          <w:rFonts w:eastAsia="Times New Roman"/>
          <w:lang w:eastAsia="es-ES"/>
        </w:rPr>
        <w:t xml:space="preserve"># </w:t>
      </w:r>
      <w:r w:rsidR="004A3D3A">
        <w:rPr>
          <w:rFonts w:eastAsia="Times New Roman"/>
          <w:lang w:eastAsia="es-ES"/>
        </w:rPr>
        <w:t>Lenguaje de programación</w:t>
      </w:r>
      <w:bookmarkEnd w:id="461"/>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Hemos elegido Java como lenguaje de programación para desarrollar todas las versiones de la aplicación. Los motivos que nos han llevado a tomar esta decisión son los siguientes: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Java es un lenguaje de programación multiplataforma que nos permitirá desarrollar la aplicación para todos los sistemas operativos y plataformas que nos ha solicitado el cliente.</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Dadas las características de la aplicación nos permitirá implementar y optimizar el software de forma adecuada para todas ellas.</w:t>
      </w: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Al tener que desarrollar la aplicación para tantos sistemas operativos, utilizando este lenguaje podremos ahorrar mucho tiempo y gasto en el proceso de desarrollo del proyecto.</w:t>
      </w:r>
    </w:p>
    <w:p w:rsidR="00A02ECF"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lastRenderedPageBreak/>
        <w:t>Damos por supuesto que la necesidad de contar con el intérprete de Java en el dispositivo no supone un problema ni limitación dada la popularidad de este lenguaje. Es muy probable que el usuario final ya tenga instalada la máquina virtual de Java en su dispositivo ya que hay muchísimas aplicaciones que necesitan este software para su ejecución.</w:t>
      </w:r>
    </w:p>
    <w:p w:rsidR="00A02ECF" w:rsidRPr="00B714F0" w:rsidRDefault="004F6345" w:rsidP="00040D99">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B714F0">
        <w:rPr>
          <w:rFonts w:ascii="Century Gothic" w:eastAsia="Times New Roman" w:hAnsi="Century Gothic" w:cs="Segoe UI"/>
          <w:color w:val="24292E"/>
          <w:lang w:eastAsia="es-ES"/>
        </w:rPr>
        <w:t>Las características modulares de Java como lenguaje de programación orientado a objetos se adaptan a las necesidades asociadas a las características de la aplicaci</w:t>
      </w:r>
      <w:r w:rsidR="00B714F0" w:rsidRPr="00B714F0">
        <w:rPr>
          <w:rFonts w:ascii="Century Gothic" w:eastAsia="Times New Roman" w:hAnsi="Century Gothic" w:cs="Segoe UI"/>
          <w:color w:val="24292E"/>
          <w:lang w:eastAsia="es-ES"/>
        </w:rPr>
        <w:t xml:space="preserve">ón. Los distintos programas de nuestra aplicación estarán formados por objetos independientes entre si que nos facilitarán la localización y depuración de errores y </w:t>
      </w:r>
      <w:r w:rsidRPr="00B714F0">
        <w:rPr>
          <w:rFonts w:ascii="Century Gothic" w:eastAsia="Times New Roman" w:hAnsi="Century Gothic" w:cs="Segoe UI"/>
          <w:color w:val="24292E"/>
          <w:lang w:eastAsia="es-ES"/>
        </w:rPr>
        <w:t>la reutilización eficaz  de código</w:t>
      </w:r>
      <w:r w:rsidR="00B714F0">
        <w:rPr>
          <w:rFonts w:ascii="Century Gothic" w:eastAsia="Times New Roman" w:hAnsi="Century Gothic" w:cs="Segoe UI"/>
          <w:color w:val="24292E"/>
          <w:lang w:eastAsia="es-ES"/>
        </w:rPr>
        <w:t>.</w:t>
      </w:r>
      <w:r w:rsidR="00B714F0" w:rsidRPr="00B714F0">
        <w:rPr>
          <w:rFonts w:ascii="Century Gothic" w:eastAsia="Times New Roman" w:hAnsi="Century Gothic" w:cs="Segoe UI"/>
          <w:color w:val="24292E"/>
          <w:lang w:eastAsia="es-ES"/>
        </w:rPr>
        <w:t xml:space="preserve"> </w:t>
      </w:r>
    </w:p>
    <w:p w:rsidR="00CE3103" w:rsidRPr="007E3DAC" w:rsidRDefault="00CE310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462" w:name="_Toc500580990"/>
      <w:r>
        <w:rPr>
          <w:rFonts w:eastAsia="Times New Roman"/>
          <w:lang w:eastAsia="es-ES"/>
        </w:rPr>
        <w:t xml:space="preserve"># </w:t>
      </w:r>
      <w:r w:rsidR="004A3D3A">
        <w:rPr>
          <w:rFonts w:eastAsia="Times New Roman"/>
          <w:lang w:eastAsia="es-ES"/>
        </w:rPr>
        <w:t>Codificación</w:t>
      </w:r>
      <w:bookmarkEnd w:id="462"/>
    </w:p>
    <w:p w:rsidR="00CE3103" w:rsidRPr="00CE3103" w:rsidRDefault="00CE3103" w:rsidP="00085D25">
      <w:pPr>
        <w:spacing w:after="0"/>
        <w:jc w:val="both"/>
        <w:rPr>
          <w:lang w:eastAsia="es-ES"/>
        </w:rPr>
      </w:pP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Como paso previo a la codificación propiamente dicha, trabajaremos en el desarrollo en pseudocódigo de algoritmos que nos permitan resolver los diferentes problemas que nos plantee el desarrollo nuestra aplicación. Esto nos permitirá ganar tiempo y efectividad a la hora de escribir el código fuente de nuestros programas.</w:t>
      </w:r>
    </w:p>
    <w:p w:rsidR="00A02ECF" w:rsidRPr="007E3DAC" w:rsidRDefault="00A02ECF" w:rsidP="00085D25">
      <w:pPr>
        <w:spacing w:after="0" w:line="300" w:lineRule="atLeast"/>
        <w:jc w:val="both"/>
        <w:rPr>
          <w:rFonts w:ascii="Century Gothic" w:eastAsia="Times New Roman" w:hAnsi="Century Gothic" w:cs="Segoe UI"/>
          <w:color w:val="24292E"/>
          <w:lang w:eastAsia="es-ES"/>
        </w:rPr>
      </w:pPr>
      <w:r w:rsidRPr="007E3DAC">
        <w:rPr>
          <w:rFonts w:ascii="Century Gothic" w:eastAsia="Times New Roman" w:hAnsi="Century Gothic" w:cs="Segoe UI"/>
          <w:color w:val="24292E"/>
          <w:lang w:eastAsia="es-ES"/>
        </w:rPr>
        <w:t>Partiremos de las etapas anteriores de análisis y diseño para la elaboración de nuestro algoritmo y una vez elaborado se procederá a su codificación en Java.</w:t>
      </w:r>
    </w:p>
    <w:p w:rsidR="00A84FF3" w:rsidRPr="007E3DAC" w:rsidRDefault="00A84FF3" w:rsidP="00085D25">
      <w:pPr>
        <w:spacing w:after="0" w:line="300" w:lineRule="atLeast"/>
        <w:jc w:val="both"/>
        <w:rPr>
          <w:rFonts w:ascii="Century Gothic" w:eastAsia="Times New Roman" w:hAnsi="Century Gothic" w:cs="Segoe UI"/>
          <w:color w:val="24292E"/>
          <w:lang w:eastAsia="es-ES"/>
        </w:rPr>
      </w:pPr>
    </w:p>
    <w:p w:rsidR="00A02ECF" w:rsidRDefault="00CE3103" w:rsidP="00085D25">
      <w:pPr>
        <w:pStyle w:val="Ttulo3"/>
        <w:jc w:val="both"/>
        <w:rPr>
          <w:rFonts w:eastAsia="Times New Roman"/>
          <w:lang w:eastAsia="es-ES"/>
        </w:rPr>
      </w:pPr>
      <w:bookmarkStart w:id="463" w:name="_Toc500580991"/>
      <w:r>
        <w:rPr>
          <w:rFonts w:eastAsia="Times New Roman"/>
          <w:lang w:eastAsia="es-ES"/>
        </w:rPr>
        <w:t xml:space="preserve"># </w:t>
      </w:r>
      <w:r w:rsidR="004A3D3A">
        <w:rPr>
          <w:rFonts w:eastAsia="Times New Roman"/>
          <w:lang w:eastAsia="es-ES"/>
        </w:rPr>
        <w:t>Herramientas</w:t>
      </w:r>
      <w:bookmarkEnd w:id="463"/>
    </w:p>
    <w:p w:rsidR="00CE3103" w:rsidRPr="00CE3103" w:rsidRDefault="00CE3103" w:rsidP="00085D25">
      <w:pPr>
        <w:spacing w:after="0"/>
        <w:jc w:val="both"/>
        <w:rPr>
          <w:lang w:eastAsia="es-ES"/>
        </w:rPr>
      </w:pPr>
    </w:p>
    <w:p w:rsidR="00A02ECF" w:rsidRPr="007E3DAC" w:rsidRDefault="00A02ECF" w:rsidP="00085D25">
      <w:pPr>
        <w:jc w:val="both"/>
        <w:rPr>
          <w:rFonts w:ascii="Century Gothic" w:hAnsi="Century Gothic"/>
        </w:rPr>
      </w:pPr>
      <w:r w:rsidRPr="007E3DAC">
        <w:rPr>
          <w:rFonts w:ascii="Century Gothic" w:hAnsi="Century Gothic"/>
        </w:rPr>
        <w:t>Las herramientas con las que trabaja generalmente nuestro equipo y que nos serán útiles en esta fase de desarrollo del proyecto, teniendo en cuenta sus características concretas son:</w:t>
      </w:r>
    </w:p>
    <w:p w:rsidR="00A02ECF" w:rsidRPr="00CE3103" w:rsidRDefault="00A02ECF" w:rsidP="00085D25">
      <w:pPr>
        <w:pStyle w:val="Prrafodelista"/>
        <w:numPr>
          <w:ilvl w:val="0"/>
          <w:numId w:val="7"/>
        </w:numPr>
        <w:spacing w:after="0" w:line="300" w:lineRule="atLeast"/>
        <w:jc w:val="both"/>
        <w:rPr>
          <w:rFonts w:ascii="Century Gothic" w:eastAsia="Times New Roman" w:hAnsi="Century Gothic" w:cs="Segoe UI"/>
          <w:color w:val="24292E"/>
          <w:lang w:eastAsia="es-ES"/>
        </w:rPr>
      </w:pPr>
      <w:r w:rsidRPr="00CE3103">
        <w:rPr>
          <w:rFonts w:ascii="Century Gothic" w:eastAsia="Times New Roman" w:hAnsi="Century Gothic" w:cs="Segoe UI"/>
          <w:color w:val="24292E"/>
          <w:lang w:eastAsia="es-ES"/>
        </w:rPr>
        <w:t>JDK (</w:t>
      </w:r>
      <w:r w:rsidRPr="00CE3103">
        <w:rPr>
          <w:rFonts w:ascii="Century Gothic" w:hAnsi="Century Gothic" w:cs="Helvetica"/>
          <w:color w:val="313131"/>
        </w:rPr>
        <w:t xml:space="preserve">Java Development Kit) que incluye el JRD (Java Runtime Environment) con su </w:t>
      </w:r>
      <w:r w:rsidRPr="00CE3103">
        <w:rPr>
          <w:rFonts w:ascii="Century Gothic" w:hAnsi="Century Gothic" w:cstheme="minorHAnsi"/>
          <w:color w:val="313131"/>
        </w:rPr>
        <w:t>JVM (Java Virtual Machine)</w:t>
      </w:r>
      <w:r w:rsidRPr="00CE3103">
        <w:rPr>
          <w:rFonts w:ascii="Century Gothic" w:eastAsia="Times New Roman" w:hAnsi="Century Gothic" w:cstheme="minorHAnsi"/>
          <w:color w:val="24292E"/>
          <w:lang w:eastAsia="es-ES"/>
        </w:rPr>
        <w:t>.</w:t>
      </w:r>
      <w:r w:rsidRPr="00CE3103">
        <w:rPr>
          <w:rFonts w:ascii="Century Gothic" w:hAnsi="Century Gothic" w:cstheme="minorHAnsi"/>
          <w:color w:val="313131"/>
        </w:rPr>
        <w:t xml:space="preserve"> </w:t>
      </w:r>
      <w:r w:rsidRPr="00CE3103">
        <w:rPr>
          <w:rFonts w:ascii="Century Gothic" w:eastAsia="Times New Roman" w:hAnsi="Century Gothic" w:cs="Segoe UI"/>
          <w:color w:val="24292E"/>
          <w:lang w:eastAsia="es-ES"/>
        </w:rPr>
        <w:t>Android requiere de otro software específico, SDK con AVD (maquina virtuales que nos</w:t>
      </w:r>
      <w:r w:rsidR="00CE3103" w:rsidRPr="00CE3103">
        <w:rPr>
          <w:rFonts w:ascii="Century Gothic" w:eastAsia="Times New Roman" w:hAnsi="Century Gothic" w:cs="Segoe UI"/>
          <w:color w:val="24292E"/>
          <w:lang w:eastAsia="es-ES"/>
        </w:rPr>
        <w:t xml:space="preserve"> </w:t>
      </w:r>
      <w:r w:rsidRPr="00CE3103">
        <w:rPr>
          <w:rFonts w:ascii="Century Gothic" w:eastAsia="Times New Roman" w:hAnsi="Century Gothic" w:cs="Segoe UI"/>
          <w:color w:val="24292E"/>
          <w:lang w:eastAsia="es-ES"/>
        </w:rPr>
        <w:t>permitirá ver la aplicación en funcionamiento).</w:t>
      </w:r>
    </w:p>
    <w:p w:rsidR="00A02ECF" w:rsidRPr="007E3DAC" w:rsidRDefault="00A02ECF" w:rsidP="00085D25">
      <w:pPr>
        <w:pStyle w:val="Prrafodelista"/>
        <w:spacing w:after="0" w:line="300" w:lineRule="atLeast"/>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7E3DAC">
        <w:rPr>
          <w:rFonts w:ascii="Century Gothic" w:hAnsi="Century Gothic" w:cstheme="minorHAnsi"/>
          <w:color w:val="313131"/>
        </w:rPr>
        <w:t xml:space="preserve">IDE (Integrated Development Environment) NetBeans: </w:t>
      </w:r>
      <w:r w:rsidRPr="007E3DAC">
        <w:rPr>
          <w:rFonts w:ascii="Century Gothic" w:hAnsi="Century Gothic" w:cstheme="minorHAnsi"/>
          <w:color w:val="606060"/>
        </w:rPr>
        <w:t>entorno de desarrollo que nos permitirá escribir, compilar, depurar y ejecutar los programas de nuestra aplicación. Permite el desarrollo rápido de interfaz de usuario,  la gestión organizada de proyectos e integra Git, Subversion y Mercurial como control de versiones (nosotros trabajaremos con Git).</w:t>
      </w:r>
    </w:p>
    <w:p w:rsidR="00A02ECF" w:rsidRPr="007E3DAC" w:rsidRDefault="00A02ECF" w:rsidP="00085D25">
      <w:pPr>
        <w:pStyle w:val="Prrafodelista"/>
        <w:jc w:val="both"/>
        <w:rPr>
          <w:rFonts w:ascii="Century Gothic" w:eastAsia="Times New Roman" w:hAnsi="Century Gothic" w:cstheme="minorHAnsi"/>
          <w:color w:val="24292E"/>
          <w:lang w:eastAsia="es-ES"/>
        </w:rPr>
      </w:pPr>
    </w:p>
    <w:p w:rsidR="00A02ECF" w:rsidRPr="007E3DAC" w:rsidRDefault="00A02ECF" w:rsidP="00085D25">
      <w:pPr>
        <w:pStyle w:val="Prrafodelista"/>
        <w:numPr>
          <w:ilvl w:val="0"/>
          <w:numId w:val="7"/>
        </w:numPr>
        <w:spacing w:after="0" w:line="240" w:lineRule="auto"/>
        <w:jc w:val="both"/>
        <w:textAlignment w:val="baseline"/>
        <w:rPr>
          <w:rFonts w:ascii="Century Gothic" w:eastAsia="Times New Roman" w:hAnsi="Century Gothic" w:cs="Times New Roman"/>
          <w:color w:val="2B2B2B"/>
          <w:lang w:eastAsia="es-ES"/>
        </w:rPr>
      </w:pPr>
      <w:r w:rsidRPr="007E3DAC">
        <w:rPr>
          <w:rFonts w:ascii="Century Gothic" w:eastAsia="Times New Roman" w:hAnsi="Century Gothic" w:cstheme="minorHAnsi"/>
          <w:color w:val="24292E"/>
          <w:lang w:eastAsia="es-ES"/>
        </w:rPr>
        <w:t xml:space="preserve">Git y GitHub: control de versiones, backup de todo el proyecto completo con el código final y también de todo el historial de modificaciones que el código ha sufrido desde el primer día, auditoría </w:t>
      </w:r>
      <w:r w:rsidRPr="007E3DAC">
        <w:rPr>
          <w:rFonts w:ascii="Century Gothic" w:eastAsia="Times New Roman" w:hAnsi="Century Gothic" w:cs="Times New Roman"/>
          <w:color w:val="2B2B2B"/>
          <w:lang w:eastAsia="es-ES"/>
        </w:rPr>
        <w:t>del código, control de seguridad, etc.</w:t>
      </w:r>
    </w:p>
    <w:p w:rsidR="00A02ECF" w:rsidRDefault="00A02ECF" w:rsidP="00F71EE7"/>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464" w:name="_Toc500580992"/>
      <w:r w:rsidRPr="006F08C6">
        <w:lastRenderedPageBreak/>
        <w:t>Pruebas</w:t>
      </w:r>
      <w:bookmarkEnd w:id="464"/>
    </w:p>
    <w:p w:rsidR="00F71EE7" w:rsidRDefault="00F71EE7" w:rsidP="00FD2242">
      <w:pPr>
        <w:jc w:val="both"/>
      </w:pPr>
    </w:p>
    <w:p w:rsidR="00085D25" w:rsidRDefault="00085D25" w:rsidP="00FD2242">
      <w:pPr>
        <w:jc w:val="both"/>
      </w:pPr>
    </w:p>
    <w:p w:rsidR="00085D25" w:rsidRDefault="00085D25" w:rsidP="00085D25">
      <w:pPr>
        <w:jc w:val="both"/>
      </w:pPr>
      <w:r>
        <w:t>En el presente proyecto de desarrollo se llevaría a cabo dos tipos de pruebas: unitarias y de integración. Las primeras suponen poner a prueba las distintas partes del programa por separado, mientras que la segunda propone una prueba completa del software, con el objetivo de comprobar el funcionamiento general de la aplicación, así como de observar si todas las partes del software se coordinan correctamente.</w:t>
      </w:r>
    </w:p>
    <w:p w:rsidR="00085D25" w:rsidRDefault="00085D25" w:rsidP="00085D25">
      <w:pPr>
        <w:jc w:val="both"/>
      </w:pPr>
      <w:r>
        <w:t>Las pruebas unitarias cubrirían, en este caso, las comprobaciones del correcto funcionamiento de cada una de las partes de nuestro software: gestión de cámaras, interfaz, buscador, sistema de filtrado y base de datos.</w:t>
      </w:r>
    </w:p>
    <w:p w:rsidR="00085D25" w:rsidRDefault="00085D25" w:rsidP="00085D25">
      <w:pPr>
        <w:jc w:val="both"/>
      </w:pPr>
      <w:r>
        <w:t>La gestión de las cámaras, el buscador y el sistema de filtrado serían objeto de pruebas similares en las que, mediante una interfaz sencilla (incluso el propio entorno de desarrollo), se comprobaría que cada uno de estos programas funciona correctamente. Se comprobaría que se visualizan correctamente a tiempo real todas las cámaras que formarán parte de la aplicación final, también se probaría que el cuadro de búsqueda registra y procesa correctamente el texto introducido y, por último, se constataría que el sistema de filtrado es capaz de seleccionar correctamente los resultados a mostrar y que es capaz de lidiar con múltiples filtros en el orden correcto y lógico.</w:t>
      </w:r>
    </w:p>
    <w:p w:rsidR="00085D25" w:rsidRDefault="00085D25" w:rsidP="00085D25">
      <w:pPr>
        <w:jc w:val="both"/>
      </w:pPr>
      <w:r>
        <w:t xml:space="preserve">La interfaz de la aplicación, por otra parte, sería objeto de pruebas más extensas, comprobando que se visualiza correctamente en todo tipo de dispositivos, desde pantallas de ordenador, </w:t>
      </w:r>
      <w:r w:rsidRPr="00130F7B">
        <w:rPr>
          <w:i/>
        </w:rPr>
        <w:t>tablets</w:t>
      </w:r>
      <w:r>
        <w:t xml:space="preserve"> o móviles. Especialmente en éstos últimos, también se comprobará que la visualización sea correcta, tanto en vertical como en horizontal.</w:t>
      </w:r>
    </w:p>
    <w:p w:rsidR="00085D25" w:rsidRDefault="00085D25" w:rsidP="00085D25">
      <w:pPr>
        <w:jc w:val="both"/>
      </w:pPr>
      <w:r>
        <w:t>Finalmente, se comprobaría que la base de datos responde correctamente a las consultas que se le hagan y que registra correctamente la información introducida. También se revisará que las tablas de la base de datos cuenten con las medidas de seguridad necesarias (especialmente en lo referente a copias de seguridad). Además, se comprobará que las tablas están correctamente enlazadas y conectadas entre sí.</w:t>
      </w:r>
    </w:p>
    <w:p w:rsidR="00085D25" w:rsidRDefault="00085D25" w:rsidP="00085D25">
      <w:pPr>
        <w:jc w:val="both"/>
      </w:pPr>
      <w:r>
        <w:t>Cabe destacar que, como punto intermedio entre las pruebas unitarias y las de integración, podrían realizarse algunas pruebas intermedias, probando, por ejemplo, la integración entre el buscador o el sistema de filtrado y la interfaz de usuario. Esto permitiría reducir la cantidad de pruebas integradas, permitiendo comprobar que dos programas ya funcionan correctamente de forma simultánea.</w:t>
      </w:r>
    </w:p>
    <w:p w:rsidR="00085D25" w:rsidRDefault="00085D25" w:rsidP="00085D25">
      <w:pPr>
        <w:jc w:val="both"/>
      </w:pPr>
      <w:r>
        <w:t xml:space="preserve">Las pruebas de integración comprobarían, como se ha dicho anteriormente, el correcto funcionamiento del software en su totalidad. Estas pruebas se </w:t>
      </w:r>
      <w:r>
        <w:lastRenderedPageBreak/>
        <w:t>realizarían una vez hechas todas las pruebas unitarias y una vez resueltos todos los problemas que éstas hayan podido revelar. En el caso del presente proyecto, debido a que la aplicación está pensada para dispositivos móviles, además de para ordenadores, será necesario comprobar el correcto funcionamiento de la aplicación en dichos sistemas operativos y en el mayor número de configuraciones de hardware posible.</w:t>
      </w:r>
    </w:p>
    <w:p w:rsidR="00085D25" w:rsidRDefault="00085D25" w:rsidP="00085D25">
      <w:pPr>
        <w:jc w:val="both"/>
      </w:pPr>
      <w:r>
        <w:t xml:space="preserve">Un primer paso en las pruebas de integración sería probar la aplicación de escritorio en los tres sistemas operativos: Windows, Mac y Linux. Una vez comprobado el correcto funcionamiento, pasaríamos a utilizar máquinas virtuales de los sistemas operativos de móviles: Android, IOS y Windows Phone. Después de corregir los posibles errores, pasaríamos a probar la aplicación en terminales móviles, incluidas </w:t>
      </w:r>
      <w:r w:rsidRPr="00130F7B">
        <w:rPr>
          <w:i/>
        </w:rPr>
        <w:t>tablets</w:t>
      </w:r>
      <w:r>
        <w:t xml:space="preserve"> y repetiríamos las pruebas en el mayor número de configuraciones posible (sobre todo en dispositivos Android, dada su mayor variabilidad). Esto sería lo más recomendable puesto que una aplicación puede funcionar correctamente en un determinado Smartphone y dar errores en un terminal totalmente distinto, a nivel de componentes, a pesar de que utilicen la misma versión de Android.</w:t>
      </w:r>
    </w:p>
    <w:p w:rsidR="00085D25" w:rsidRDefault="00085D25" w:rsidP="00085D25">
      <w:pPr>
        <w:jc w:val="both"/>
      </w:pPr>
      <w:r>
        <w:t>En definitiva, las pruebas de integración nos permitirían observar la interacción entre las distintas partes del software y detectar errores o fallos en ella. Debido a que, la aplicación del presente proyecto, no cuenta con la posibilidad de crear cuentas de usuario o de editar el contenido de la misma, las pruebas no serían excesivamente extensas, ya que el contenido sería el mismo para todos los usuarios. Esto hace que las pruebas determinen más fácilmente todos los posibles escenarios y casos, haciendo que el tiempo de prueba sea menor, optimizando el proceso de desarrollo.</w:t>
      </w:r>
    </w:p>
    <w:p w:rsidR="00085D25" w:rsidRDefault="00085D25" w:rsidP="00FD2242">
      <w:pPr>
        <w:jc w:val="both"/>
      </w:pPr>
    </w:p>
    <w:p w:rsidR="00F71EE7" w:rsidRDefault="00F71EE7"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0" w:firstLine="284"/>
        <w:jc w:val="center"/>
      </w:pPr>
      <w:bookmarkStart w:id="465" w:name="_Toc500580993"/>
      <w:r w:rsidRPr="006F08C6">
        <w:t>Documentación</w:t>
      </w:r>
      <w:bookmarkEnd w:id="465"/>
    </w:p>
    <w:p w:rsidR="00F71EE7" w:rsidRDefault="00F71EE7" w:rsidP="00FD2242">
      <w:pPr>
        <w:jc w:val="both"/>
      </w:pPr>
    </w:p>
    <w:p w:rsidR="00F71EE7" w:rsidRDefault="00F71EE7" w:rsidP="00FD2242">
      <w:pPr>
        <w:jc w:val="both"/>
      </w:pPr>
    </w:p>
    <w:p w:rsidR="00CE491D" w:rsidRDefault="00CE491D" w:rsidP="00CE491D">
      <w:pPr>
        <w:jc w:val="both"/>
      </w:pPr>
      <w:r>
        <w:t>La documentación es una fase muy importante, y muchas veces descuidada, en el desarrollo de software. Sirve para registrar todo el proceso de la creación del programa o programa, así como para ayudar al usuario final en la utilización del software. Esto es así porque la documentación se divide en tres partes, cada una de ellas escrita con un nivel de tecnicismo distinto y dirigidas a un público distinto. Más que hablar de tres fases distintas de la documentación, deberíamos hablar de tres formas de documentar el software, puesto que cada una de ellas cubre la totalidad del proceso, de principio a fin.</w:t>
      </w:r>
    </w:p>
    <w:p w:rsidR="00CE491D" w:rsidRDefault="00CE491D" w:rsidP="00CE491D">
      <w:pPr>
        <w:jc w:val="both"/>
      </w:pPr>
      <w:r>
        <w:lastRenderedPageBreak/>
        <w:t xml:space="preserve">La guía técnica es una de las tres partes de la documentación y forma la explicación más técnica del desarrollo de software. Es una guía orientada al personal informático y debe explicar de la forma más detallada posible, toda la información referente a la elaboración del programa. Deben constar obligatoriamente el diseño de la aplicación, la codificación de los diversos programas que la forman, así como las pruebas realizadas. De esta forma queda constancia de todo lo que se ha hecho, lo que facilita ampliaciones futuras en el software, y proporciona una corrección de errores mucho más eficiente, ya que el personal informático cuenta con información detallada de la estructura interna del software. En este proyecto concreto, la guía técnica explicaría y justificaría el diseño de la aplicación (apartados C y D de este trabajo), documentaría la codificación de los distintos programas (apartado E) y detallaría las pruebas realizadas (apartado F). </w:t>
      </w:r>
    </w:p>
    <w:p w:rsidR="00CE491D" w:rsidRDefault="00CE491D" w:rsidP="00CE491D">
      <w:pPr>
        <w:jc w:val="both"/>
      </w:pPr>
      <w:r>
        <w:t xml:space="preserve">La guía de uso es otra de las tres partes de la documentación y está dirigida a los usuarios del software. Ésta parte de la documentación debe incluir información acerca del funcionamiento de la aplicación, debe explicar las diferentes opciones y funciones que ofrece el programa, además de contar con posibles soluciones a los principales problemas que puede sufrir la aplicación. En el caso de este proyecto, la guía de uso estará incluida en la propia aplicación, en la ventana de “Ayuda”, que aparecerá en la esquina superior izquierda de la pantalla principal de la aplicación. De esta forma, el usuario podrá seleccionar el botón triangular de dicha esquina, lo que desplegará toda la información acerca del funcionamiento del programa, así como los errores más habituales que pueden ocurrir y cómo solucionarlos. Por ejemplo, en el caso de que las cámaras no se vean correctamente, la pantalla de ayuda le recordará al usuario que debe estar conectado a internet…etc. </w:t>
      </w:r>
    </w:p>
    <w:p w:rsidR="00CE491D" w:rsidRPr="00D172E3" w:rsidRDefault="00CE491D" w:rsidP="00CE491D">
      <w:pPr>
        <w:jc w:val="both"/>
      </w:pPr>
      <w:r>
        <w:t>La guía de instalación es la última de las tres partes de la documentación y recoge toda la información necesaria para la instalación y la puesta en marcha del software. Esta documentación es importante para que se realice una buena instalación de la aplicación, lo que permitirá una correcta, segura y confiable implantación del software. En el presente caso, esta guía solo estará disponible en la versión de escritorio, introducida en el ejecutable, que guiará al usuario durante la instalación del software, requiriendo la información necesaria de éste, como la ruta de instalación o las opciones en el menú de inicio. Esta guía no figurará en la versión para móviles y tablets, puesto que la instalación correrá a cargo de la tienda de aplicaciones correspondiente (Play Store, App Store o Windows Store), que realiza todo el proceso sin requerir ninguna acción por parte del usuario, una vez que esté ha elegido instalar la aplicación desde la tienda.</w:t>
      </w:r>
    </w:p>
    <w:p w:rsidR="00CE491D" w:rsidRDefault="00CE491D"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426" w:hanging="426"/>
        <w:jc w:val="center"/>
      </w:pPr>
      <w:bookmarkStart w:id="466" w:name="_Toc500580994"/>
      <w:r w:rsidRPr="006F08C6">
        <w:lastRenderedPageBreak/>
        <w:t>Explotación</w:t>
      </w:r>
      <w:bookmarkEnd w:id="466"/>
    </w:p>
    <w:p w:rsidR="00F71EE7" w:rsidRDefault="00F71EE7" w:rsidP="00FD2242">
      <w:pPr>
        <w:jc w:val="both"/>
      </w:pPr>
    </w:p>
    <w:p w:rsidR="006A7713" w:rsidRDefault="006A7713" w:rsidP="00FD2242">
      <w:pPr>
        <w:jc w:val="both"/>
      </w:pPr>
    </w:p>
    <w:p w:rsidR="005805FA" w:rsidRPr="005805FA" w:rsidRDefault="005805FA" w:rsidP="005805FA">
      <w:pPr>
        <w:jc w:val="both"/>
      </w:pPr>
      <w:r w:rsidRPr="005805FA">
        <w:t>Para la puesta en marcha de ZOOPLANET habrá dos frentes de difusión con el objetivo  de dar conocimiento del mismo al público general.</w:t>
      </w:r>
    </w:p>
    <w:p w:rsidR="005805FA" w:rsidRPr="005805FA" w:rsidRDefault="005805FA" w:rsidP="005805FA">
      <w:pPr>
        <w:numPr>
          <w:ilvl w:val="0"/>
          <w:numId w:val="16"/>
        </w:numPr>
        <w:jc w:val="both"/>
      </w:pPr>
      <w:r w:rsidRPr="00446846">
        <w:rPr>
          <w:rPrChange w:id="467" w:author="mia a" w:date="2017-12-09T11:05:00Z">
            <w:rPr>
              <w:b/>
              <w:u w:val="single"/>
            </w:rPr>
          </w:rPrChange>
        </w:rPr>
        <w:t>Publicidad por parte del cliente:</w:t>
      </w:r>
      <w:r w:rsidRPr="005805FA">
        <w:t xml:space="preserve"> El Ministerio de Educación y Medioambiente, en conjunto con los zoológicos y acuarios adheridos al programa, serán los encargados de dar a conocer ZOOPLANET, ya sea por medios de radio y televisión, publicidad impresa, publicidad exterior y redes sociales.</w:t>
      </w:r>
    </w:p>
    <w:p w:rsidR="005805FA" w:rsidRPr="005805FA" w:rsidRDefault="005805FA" w:rsidP="005805FA">
      <w:pPr>
        <w:jc w:val="both"/>
      </w:pPr>
    </w:p>
    <w:p w:rsidR="005805FA" w:rsidRPr="005805FA" w:rsidRDefault="005805FA" w:rsidP="005805FA">
      <w:pPr>
        <w:numPr>
          <w:ilvl w:val="0"/>
          <w:numId w:val="16"/>
        </w:numPr>
        <w:jc w:val="both"/>
      </w:pPr>
      <w:r w:rsidRPr="00446846">
        <w:rPr>
          <w:rPrChange w:id="468" w:author="mia a" w:date="2017-12-09T11:05:00Z">
            <w:rPr>
              <w:b/>
              <w:u w:val="single"/>
            </w:rPr>
          </w:rPrChange>
        </w:rPr>
        <w:t>Publicidad por parte del equipo de desarrollo:</w:t>
      </w:r>
      <w:r w:rsidRPr="005805FA">
        <w:t xml:space="preserve"> Paralelamente nosotros nos encargaremos de subir ZOOPLANET  a las tiendas de aplicaciones para las diferentes plataformas móvil (AppStore, PlayStore, WindowsApps). De igual forma proporcionaremos imágenes de la aplicación al Ministerio para el uso en sus campañas de publicidad.</w:t>
      </w:r>
    </w:p>
    <w:p w:rsidR="005805FA" w:rsidRDefault="005805FA" w:rsidP="00FD2242">
      <w:pPr>
        <w:jc w:val="both"/>
      </w:pPr>
    </w:p>
    <w:p w:rsidR="005805FA" w:rsidDel="00446846" w:rsidRDefault="005805FA" w:rsidP="00FD2242">
      <w:pPr>
        <w:jc w:val="both"/>
        <w:rPr>
          <w:del w:id="469" w:author="mia a" w:date="2017-12-09T11:05:00Z"/>
        </w:rPr>
      </w:pPr>
    </w:p>
    <w:p w:rsidR="005805FA" w:rsidRDefault="005805FA" w:rsidP="00FD2242">
      <w:pPr>
        <w:jc w:val="both"/>
      </w:pPr>
    </w:p>
    <w:p w:rsidR="00F71EE7" w:rsidRPr="00F71EE7" w:rsidRDefault="00F71EE7" w:rsidP="00FD2242">
      <w:pPr>
        <w:jc w:val="both"/>
      </w:pPr>
    </w:p>
    <w:p w:rsidR="00F71EE7" w:rsidRDefault="00470F15" w:rsidP="00A911C3">
      <w:pPr>
        <w:pStyle w:val="Ttulo2"/>
        <w:numPr>
          <w:ilvl w:val="0"/>
          <w:numId w:val="8"/>
        </w:numPr>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FFFFFF" w:themeFill="background1"/>
        <w:ind w:left="284" w:hanging="295"/>
        <w:jc w:val="center"/>
      </w:pPr>
      <w:bookmarkStart w:id="470" w:name="_Toc500580995"/>
      <w:r w:rsidRPr="006F08C6">
        <w:t>Mantenimiento</w:t>
      </w:r>
      <w:bookmarkEnd w:id="470"/>
    </w:p>
    <w:p w:rsidR="00F71EE7" w:rsidRDefault="00F71EE7" w:rsidP="00FD2242">
      <w:pPr>
        <w:jc w:val="both"/>
      </w:pPr>
    </w:p>
    <w:p w:rsidR="00CE491D" w:rsidRDefault="00CE491D" w:rsidP="00FD2242">
      <w:pPr>
        <w:jc w:val="both"/>
      </w:pPr>
    </w:p>
    <w:p w:rsidR="00CE491D" w:rsidRPr="004A6ABE" w:rsidDel="004A6ABE" w:rsidRDefault="00CE491D" w:rsidP="004A6ABE">
      <w:pPr>
        <w:spacing w:line="300" w:lineRule="atLeast"/>
        <w:jc w:val="both"/>
        <w:rPr>
          <w:del w:id="471" w:author="mia a" w:date="2017-12-09T10:03:00Z"/>
          <w:rFonts w:eastAsia="Times New Roman" w:cs="Segoe UI"/>
          <w:color w:val="24292E"/>
          <w:lang w:eastAsia="es-ES"/>
          <w:rPrChange w:id="472" w:author="mia a" w:date="2017-12-09T10:04:00Z">
            <w:rPr>
              <w:del w:id="473" w:author="mia a" w:date="2017-12-09T10:03:00Z"/>
              <w:rFonts w:eastAsia="Times New Roman" w:cs="Segoe UI"/>
              <w:color w:val="24292E"/>
              <w:lang w:eastAsia="es-ES"/>
            </w:rPr>
          </w:rPrChange>
        </w:rPr>
        <w:pPrChange w:id="474" w:author="mia a" w:date="2017-12-09T10:04:00Z">
          <w:pPr>
            <w:spacing w:line="300" w:lineRule="atLeast"/>
            <w:jc w:val="both"/>
          </w:pPr>
        </w:pPrChange>
      </w:pPr>
      <w:del w:id="475" w:author="mia a" w:date="2017-12-09T10:03:00Z">
        <w:r w:rsidRPr="004A6ABE" w:rsidDel="004A6ABE">
          <w:rPr>
            <w:rFonts w:eastAsia="Times New Roman" w:cs="Segoe UI"/>
            <w:color w:val="24292E"/>
            <w:lang w:eastAsia="es-ES"/>
          </w:rPr>
          <w:delText xml:space="preserve">En el contrato firmado con el </w:delText>
        </w:r>
        <w:r w:rsidRPr="004A6ABE" w:rsidDel="004A6ABE">
          <w:rPr>
            <w:rFonts w:eastAsia="Times New Roman" w:cs="Segoe UI"/>
            <w:color w:val="24292E"/>
            <w:lang w:eastAsia="es-ES"/>
            <w:rPrChange w:id="476" w:author="mia a" w:date="2017-12-09T10:04:00Z">
              <w:rPr>
                <w:rFonts w:eastAsia="Times New Roman" w:cs="Segoe UI"/>
                <w:color w:val="24292E"/>
                <w:lang w:eastAsia="es-ES"/>
              </w:rPr>
            </w:rPrChange>
          </w:rPr>
          <w:delText xml:space="preserve">cliente, además del desarrollo de la aplicación, se ha pactado el mantenimiento de la misma por un período de dos años, prorrogable a partir de la fecha de finalización de dicho período. </w:delText>
        </w:r>
      </w:del>
    </w:p>
    <w:p w:rsidR="00CE491D" w:rsidRPr="004A6ABE" w:rsidDel="004A6ABE" w:rsidRDefault="00CE491D" w:rsidP="004A6ABE">
      <w:pPr>
        <w:jc w:val="both"/>
        <w:rPr>
          <w:del w:id="477" w:author="mia a" w:date="2017-12-09T10:03:00Z"/>
          <w:rPrChange w:id="478" w:author="mia a" w:date="2017-12-09T10:04:00Z">
            <w:rPr>
              <w:del w:id="479" w:author="mia a" w:date="2017-12-09T10:03:00Z"/>
            </w:rPr>
          </w:rPrChange>
        </w:rPr>
        <w:pPrChange w:id="480" w:author="mia a" w:date="2017-12-09T10:04:00Z">
          <w:pPr>
            <w:jc w:val="both"/>
          </w:pPr>
        </w:pPrChange>
      </w:pPr>
      <w:del w:id="481" w:author="mia a" w:date="2017-12-09T10:03:00Z">
        <w:r w:rsidRPr="004A6ABE" w:rsidDel="004A6ABE">
          <w:rPr>
            <w:rPrChange w:id="482" w:author="mia a" w:date="2017-12-09T10:04:00Z">
              <w:rPr/>
            </w:rPrChange>
          </w:rPr>
          <w:delTex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delText>
        </w:r>
      </w:del>
    </w:p>
    <w:p w:rsidR="001A61CE" w:rsidRPr="004A6ABE" w:rsidDel="004A6ABE" w:rsidRDefault="00CE491D" w:rsidP="004A6ABE">
      <w:pPr>
        <w:spacing w:after="0" w:line="300" w:lineRule="atLeast"/>
        <w:jc w:val="both"/>
        <w:rPr>
          <w:del w:id="483" w:author="mia a" w:date="2017-12-09T10:03:00Z"/>
          <w:rFonts w:eastAsia="Times New Roman" w:cs="Segoe UI"/>
          <w:color w:val="24292E"/>
          <w:lang w:eastAsia="es-ES"/>
          <w:rPrChange w:id="484" w:author="mia a" w:date="2017-12-09T10:04:00Z">
            <w:rPr>
              <w:del w:id="485" w:author="mia a" w:date="2017-12-09T10:03:00Z"/>
              <w:rFonts w:eastAsia="Times New Roman" w:cs="Segoe UI"/>
              <w:color w:val="24292E"/>
              <w:lang w:eastAsia="es-ES"/>
            </w:rPr>
          </w:rPrChange>
        </w:rPr>
        <w:pPrChange w:id="486" w:author="mia a" w:date="2017-12-09T10:04:00Z">
          <w:pPr>
            <w:spacing w:after="0" w:line="300" w:lineRule="atLeast"/>
            <w:jc w:val="both"/>
          </w:pPr>
        </w:pPrChange>
      </w:pPr>
      <w:del w:id="487" w:author="mia a" w:date="2017-12-09T10:03:00Z">
        <w:r w:rsidRPr="004A6ABE" w:rsidDel="004A6ABE">
          <w:rPr>
            <w:rFonts w:eastAsia="Times New Roman" w:cs="Segoe UI"/>
            <w:color w:val="24292E"/>
            <w:lang w:eastAsia="es-ES"/>
            <w:rPrChange w:id="488" w:author="mia a" w:date="2017-12-09T10:04:00Z">
              <w:rPr>
                <w:rFonts w:eastAsia="Times New Roman" w:cs="Segoe UI"/>
                <w:color w:val="24292E"/>
                <w:lang w:eastAsia="es-ES"/>
              </w:rPr>
            </w:rPrChange>
          </w:rPr>
          <w:delText>En este proyecto, l</w:delText>
        </w:r>
        <w:r w:rsidR="001A61CE" w:rsidRPr="004A6ABE" w:rsidDel="004A6ABE">
          <w:rPr>
            <w:rPrChange w:id="489" w:author="mia a" w:date="2017-12-09T10:04:00Z">
              <w:rPr/>
            </w:rPrChange>
          </w:rPr>
          <w:delText xml:space="preserve">os tipos de cambios que se prevén son los siguientes: </w:delText>
        </w:r>
        <w:r w:rsidR="001A61CE" w:rsidRPr="004A6ABE" w:rsidDel="004A6ABE">
          <w:rPr>
            <w:rFonts w:eastAsia="Times New Roman" w:cs="Segoe UI"/>
            <w:color w:val="24292E"/>
            <w:lang w:eastAsia="es-ES"/>
            <w:rPrChange w:id="490" w:author="mia a" w:date="2017-12-09T10:04:00Z">
              <w:rPr>
                <w:rFonts w:eastAsia="Times New Roman" w:cs="Segoe UI"/>
                <w:color w:val="24292E"/>
                <w:lang w:eastAsia="es-ES"/>
              </w:rPr>
            </w:rPrChange>
          </w:rPr>
          <w:delText xml:space="preserve"> </w:delText>
        </w:r>
      </w:del>
    </w:p>
    <w:p w:rsidR="001A61CE" w:rsidRPr="004A6ABE" w:rsidDel="004A6ABE" w:rsidRDefault="001A61CE" w:rsidP="004A6ABE">
      <w:pPr>
        <w:spacing w:after="0" w:line="300" w:lineRule="atLeast"/>
        <w:jc w:val="both"/>
        <w:rPr>
          <w:del w:id="491" w:author="mia a" w:date="2017-12-09T10:03:00Z"/>
          <w:rFonts w:eastAsia="Times New Roman" w:cs="Segoe UI"/>
          <w:color w:val="24292E"/>
          <w:lang w:eastAsia="es-ES"/>
          <w:rPrChange w:id="492" w:author="mia a" w:date="2017-12-09T10:04:00Z">
            <w:rPr>
              <w:del w:id="493" w:author="mia a" w:date="2017-12-09T10:03:00Z"/>
              <w:rFonts w:eastAsia="Times New Roman" w:cs="Segoe UI"/>
              <w:color w:val="24292E"/>
              <w:lang w:eastAsia="es-ES"/>
            </w:rPr>
          </w:rPrChange>
        </w:rPr>
        <w:pPrChange w:id="494" w:author="mia a" w:date="2017-12-09T10:04:00Z">
          <w:pPr>
            <w:spacing w:after="0" w:line="300" w:lineRule="atLeast"/>
            <w:jc w:val="both"/>
          </w:pPr>
        </w:pPrChange>
      </w:pPr>
    </w:p>
    <w:p w:rsidR="001A61CE" w:rsidRPr="004A6ABE" w:rsidDel="004A6ABE" w:rsidRDefault="001A61CE" w:rsidP="004A6ABE">
      <w:pPr>
        <w:pStyle w:val="Prrafodelista"/>
        <w:numPr>
          <w:ilvl w:val="0"/>
          <w:numId w:val="11"/>
        </w:numPr>
        <w:jc w:val="both"/>
        <w:rPr>
          <w:del w:id="495" w:author="mia a" w:date="2017-12-09T10:03:00Z"/>
          <w:rPrChange w:id="496" w:author="mia a" w:date="2017-12-09T10:04:00Z">
            <w:rPr>
              <w:del w:id="497" w:author="mia a" w:date="2017-12-09T10:03:00Z"/>
            </w:rPr>
          </w:rPrChange>
        </w:rPr>
        <w:pPrChange w:id="498" w:author="mia a" w:date="2017-12-09T10:04:00Z">
          <w:pPr>
            <w:pStyle w:val="Prrafodelista"/>
            <w:numPr>
              <w:numId w:val="11"/>
            </w:numPr>
            <w:ind w:hanging="360"/>
            <w:jc w:val="both"/>
          </w:pPr>
        </w:pPrChange>
      </w:pPr>
      <w:del w:id="499" w:author="mia a" w:date="2017-12-09T10:03:00Z">
        <w:r w:rsidRPr="004A6ABE" w:rsidDel="004A6ABE">
          <w:rPr>
            <w:rFonts w:eastAsia="Times New Roman" w:cs="Segoe UI"/>
            <w:color w:val="24292E"/>
            <w:lang w:eastAsia="es-ES"/>
            <w:rPrChange w:id="500" w:author="mia a" w:date="2017-12-09T10:04:00Z">
              <w:rPr>
                <w:rFonts w:eastAsia="Times New Roman" w:cs="Segoe UI"/>
                <w:color w:val="24292E"/>
                <w:lang w:eastAsia="es-ES"/>
              </w:rPr>
            </w:rPrChange>
          </w:rPr>
          <w:delText>Correctivos: se revisará el comportamiento del software y se corregirán los fallos que surjan.</w:delText>
        </w:r>
      </w:del>
    </w:p>
    <w:p w:rsidR="001A61CE" w:rsidRPr="004A6ABE" w:rsidDel="004A6ABE" w:rsidRDefault="001A61CE" w:rsidP="004A6ABE">
      <w:pPr>
        <w:pStyle w:val="Prrafodelista"/>
        <w:numPr>
          <w:ilvl w:val="0"/>
          <w:numId w:val="11"/>
        </w:numPr>
        <w:spacing w:after="0" w:line="300" w:lineRule="atLeast"/>
        <w:jc w:val="both"/>
        <w:rPr>
          <w:del w:id="501" w:author="mia a" w:date="2017-12-09T10:03:00Z"/>
          <w:rFonts w:eastAsia="Times New Roman" w:cs="Segoe UI"/>
          <w:color w:val="24292E"/>
          <w:lang w:eastAsia="es-ES"/>
          <w:rPrChange w:id="502" w:author="mia a" w:date="2017-12-09T10:04:00Z">
            <w:rPr>
              <w:del w:id="503" w:author="mia a" w:date="2017-12-09T10:03:00Z"/>
              <w:rFonts w:eastAsia="Times New Roman" w:cs="Segoe UI"/>
              <w:color w:val="24292E"/>
              <w:lang w:eastAsia="es-ES"/>
            </w:rPr>
          </w:rPrChange>
        </w:rPr>
        <w:pPrChange w:id="504" w:author="mia a" w:date="2017-12-09T10:04:00Z">
          <w:pPr>
            <w:pStyle w:val="Prrafodelista"/>
            <w:numPr>
              <w:numId w:val="11"/>
            </w:numPr>
            <w:spacing w:after="0" w:line="300" w:lineRule="atLeast"/>
            <w:ind w:hanging="360"/>
            <w:jc w:val="both"/>
          </w:pPr>
        </w:pPrChange>
      </w:pPr>
      <w:del w:id="505" w:author="mia a" w:date="2017-12-09T10:03:00Z">
        <w:r w:rsidRPr="004A6ABE" w:rsidDel="004A6ABE">
          <w:rPr>
            <w:rFonts w:eastAsia="Times New Roman" w:cs="Segoe UI"/>
            <w:color w:val="24292E"/>
            <w:lang w:eastAsia="es-ES"/>
            <w:rPrChange w:id="506" w:author="mia a" w:date="2017-12-09T10:04:00Z">
              <w:rPr>
                <w:rFonts w:eastAsia="Times New Roman" w:cs="Segoe UI"/>
                <w:color w:val="24292E"/>
                <w:lang w:eastAsia="es-ES"/>
              </w:rPr>
            </w:rPrChange>
          </w:rPr>
          <w:delTex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delText>
        </w:r>
      </w:del>
    </w:p>
    <w:p w:rsidR="001A61CE" w:rsidRPr="004A6ABE" w:rsidDel="004A6ABE" w:rsidRDefault="001A61CE" w:rsidP="004A6ABE">
      <w:pPr>
        <w:pStyle w:val="Prrafodelista"/>
        <w:numPr>
          <w:ilvl w:val="0"/>
          <w:numId w:val="11"/>
        </w:numPr>
        <w:spacing w:after="0" w:line="300" w:lineRule="atLeast"/>
        <w:jc w:val="both"/>
        <w:rPr>
          <w:del w:id="507" w:author="mia a" w:date="2017-12-09T10:03:00Z"/>
          <w:rFonts w:eastAsia="Times New Roman" w:cs="Segoe UI"/>
          <w:color w:val="24292E"/>
          <w:lang w:eastAsia="es-ES"/>
          <w:rPrChange w:id="508" w:author="mia a" w:date="2017-12-09T10:04:00Z">
            <w:rPr>
              <w:del w:id="509" w:author="mia a" w:date="2017-12-09T10:03:00Z"/>
              <w:rFonts w:eastAsia="Times New Roman" w:cs="Segoe UI"/>
              <w:color w:val="24292E"/>
              <w:lang w:eastAsia="es-ES"/>
            </w:rPr>
          </w:rPrChange>
        </w:rPr>
        <w:pPrChange w:id="510" w:author="mia a" w:date="2017-12-09T10:04:00Z">
          <w:pPr>
            <w:pStyle w:val="Prrafodelista"/>
            <w:numPr>
              <w:numId w:val="11"/>
            </w:numPr>
            <w:spacing w:after="0" w:line="300" w:lineRule="atLeast"/>
            <w:ind w:hanging="360"/>
            <w:jc w:val="both"/>
          </w:pPr>
        </w:pPrChange>
      </w:pPr>
      <w:del w:id="511" w:author="mia a" w:date="2017-12-09T10:03:00Z">
        <w:r w:rsidRPr="004A6ABE" w:rsidDel="004A6ABE">
          <w:rPr>
            <w:rFonts w:eastAsia="Times New Roman" w:cs="Segoe UI"/>
            <w:color w:val="24292E"/>
            <w:lang w:eastAsia="es-ES"/>
            <w:rPrChange w:id="512" w:author="mia a" w:date="2017-12-09T10:04:00Z">
              <w:rPr>
                <w:rFonts w:eastAsia="Times New Roman" w:cs="Segoe UI"/>
                <w:color w:val="24292E"/>
                <w:lang w:eastAsia="es-ES"/>
              </w:rPr>
            </w:rPrChange>
          </w:rPr>
          <w:delTex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y las nuevas necesidades que el cliente observe,  en caso de que se aprobara el desarrollo de la nueva versión, constituiría un nuevo proyecto y estaría sujeta a un nuevo, por lo que no se ha incluido en el servicio de mantenimiento del proyecto que nos ocupa.</w:delText>
        </w:r>
      </w:del>
    </w:p>
    <w:p w:rsidR="001A61CE" w:rsidRPr="004A6ABE" w:rsidDel="004A6ABE" w:rsidRDefault="001A61CE" w:rsidP="004A6ABE">
      <w:pPr>
        <w:pStyle w:val="Prrafodelista"/>
        <w:numPr>
          <w:ilvl w:val="0"/>
          <w:numId w:val="11"/>
        </w:numPr>
        <w:jc w:val="both"/>
        <w:rPr>
          <w:del w:id="513" w:author="mia a" w:date="2017-12-09T10:03:00Z"/>
          <w:rPrChange w:id="514" w:author="mia a" w:date="2017-12-09T10:04:00Z">
            <w:rPr>
              <w:del w:id="515" w:author="mia a" w:date="2017-12-09T10:03:00Z"/>
            </w:rPr>
          </w:rPrChange>
        </w:rPr>
        <w:pPrChange w:id="516" w:author="mia a" w:date="2017-12-09T10:04:00Z">
          <w:pPr>
            <w:pStyle w:val="Prrafodelista"/>
            <w:numPr>
              <w:numId w:val="11"/>
            </w:numPr>
            <w:ind w:hanging="360"/>
            <w:jc w:val="both"/>
          </w:pPr>
        </w:pPrChange>
      </w:pPr>
      <w:del w:id="517" w:author="mia a" w:date="2017-12-09T10:03:00Z">
        <w:r w:rsidRPr="004A6ABE" w:rsidDel="004A6ABE">
          <w:rPr>
            <w:rFonts w:eastAsia="Times New Roman" w:cs="Segoe UI"/>
            <w:color w:val="24292E"/>
            <w:lang w:eastAsia="es-ES"/>
            <w:rPrChange w:id="518" w:author="mia a" w:date="2017-12-09T10:04:00Z">
              <w:rPr>
                <w:rFonts w:eastAsia="Times New Roman" w:cs="Segoe UI"/>
                <w:color w:val="24292E"/>
                <w:lang w:eastAsia="es-ES"/>
              </w:rPr>
            </w:rPrChange>
          </w:rPr>
          <w:delText>Adaptativos: si se introdujeran cambios en las tecnologías de las cámaras y equipos de los zoos y acuarios, se realizarán los cambios necesarios para garantizar el correcto funcionamiento del sistema.</w:delText>
        </w:r>
      </w:del>
    </w:p>
    <w:p w:rsidR="005805FA" w:rsidRPr="004A6ABE" w:rsidDel="004A6ABE" w:rsidRDefault="005805FA" w:rsidP="004A6ABE">
      <w:pPr>
        <w:jc w:val="both"/>
        <w:rPr>
          <w:del w:id="519" w:author="mia a" w:date="2017-12-09T10:03:00Z"/>
          <w:rPrChange w:id="520" w:author="mia a" w:date="2017-12-09T10:04:00Z">
            <w:rPr>
              <w:del w:id="521" w:author="mia a" w:date="2017-12-09T10:03:00Z"/>
            </w:rPr>
          </w:rPrChange>
        </w:rPr>
        <w:pPrChange w:id="522" w:author="mia a" w:date="2017-12-09T10:04:00Z">
          <w:pPr>
            <w:jc w:val="both"/>
          </w:pPr>
        </w:pPrChange>
      </w:pPr>
    </w:p>
    <w:p w:rsidR="005805FA" w:rsidRPr="004A6ABE" w:rsidDel="004A6ABE" w:rsidRDefault="005805FA" w:rsidP="004A6ABE">
      <w:pPr>
        <w:jc w:val="both"/>
        <w:rPr>
          <w:del w:id="523" w:author="mia a" w:date="2017-12-09T10:03:00Z"/>
          <w:color w:val="FF0000"/>
          <w:rPrChange w:id="524" w:author="mia a" w:date="2017-12-09T10:04:00Z">
            <w:rPr>
              <w:del w:id="525" w:author="mia a" w:date="2017-12-09T10:03:00Z"/>
              <w:color w:val="FF0000"/>
            </w:rPr>
          </w:rPrChange>
        </w:rPr>
        <w:pPrChange w:id="526" w:author="mia a" w:date="2017-12-09T10:04:00Z">
          <w:pPr>
            <w:jc w:val="both"/>
          </w:pPr>
        </w:pPrChange>
      </w:pPr>
      <w:del w:id="527" w:author="mia a" w:date="2017-12-09T10:03:00Z">
        <w:r w:rsidRPr="004A6ABE" w:rsidDel="004A6ABE">
          <w:rPr>
            <w:color w:val="FF0000"/>
            <w:rPrChange w:id="528" w:author="mia a" w:date="2017-12-09T10:04:00Z">
              <w:rPr>
                <w:color w:val="FF0000"/>
              </w:rPr>
            </w:rPrChange>
          </w:rPr>
          <w:delText>***********************  VERSION RODOLFO  ************************************</w:delText>
        </w:r>
      </w:del>
    </w:p>
    <w:p w:rsidR="005805FA" w:rsidRPr="004A6ABE" w:rsidDel="004A6ABE" w:rsidRDefault="005805FA" w:rsidP="004A6ABE">
      <w:pPr>
        <w:jc w:val="both"/>
        <w:rPr>
          <w:del w:id="529" w:author="mia a" w:date="2017-12-09T10:03:00Z"/>
          <w:rPrChange w:id="530" w:author="mia a" w:date="2017-12-09T10:04:00Z">
            <w:rPr>
              <w:del w:id="531" w:author="mia a" w:date="2017-12-09T10:03:00Z"/>
            </w:rPr>
          </w:rPrChange>
        </w:rPr>
        <w:pPrChange w:id="532" w:author="mia a" w:date="2017-12-09T10:04:00Z">
          <w:pPr>
            <w:jc w:val="both"/>
          </w:pPr>
        </w:pPrChange>
      </w:pPr>
      <w:del w:id="533" w:author="mia a" w:date="2017-12-09T10:03:00Z">
        <w:r w:rsidRPr="004A6ABE" w:rsidDel="004A6ABE">
          <w:rPr>
            <w:rPrChange w:id="534" w:author="mia a" w:date="2017-12-09T10:04:00Z">
              <w:rPr/>
            </w:rPrChange>
          </w:rPr>
          <w:delText xml:space="preserve">En el contrato firmado con el cliente, además del desarrollo del software, se ha pactado el mantenimiento del mismo por un período de dos años, prorrogable a partir de la fecha de finalización de dicho período. </w:delText>
        </w:r>
      </w:del>
    </w:p>
    <w:p w:rsidR="005805FA" w:rsidRPr="004A6ABE" w:rsidDel="004A6ABE" w:rsidRDefault="005805FA" w:rsidP="004A6ABE">
      <w:pPr>
        <w:jc w:val="both"/>
        <w:rPr>
          <w:del w:id="535" w:author="mia a" w:date="2017-12-09T10:03:00Z"/>
          <w:rPrChange w:id="536" w:author="mia a" w:date="2017-12-09T10:04:00Z">
            <w:rPr>
              <w:del w:id="537" w:author="mia a" w:date="2017-12-09T10:03:00Z"/>
            </w:rPr>
          </w:rPrChange>
        </w:rPr>
        <w:pPrChange w:id="538" w:author="mia a" w:date="2017-12-09T10:04:00Z">
          <w:pPr>
            <w:jc w:val="both"/>
          </w:pPr>
        </w:pPrChange>
      </w:pPr>
      <w:del w:id="539" w:author="mia a" w:date="2017-12-09T10:03:00Z">
        <w:r w:rsidRPr="004A6ABE" w:rsidDel="004A6ABE">
          <w:rPr>
            <w:rPrChange w:id="540" w:author="mia a" w:date="2017-12-09T10:04:00Z">
              <w:rPr/>
            </w:rPrChange>
          </w:rPr>
          <w:delTex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delText>
        </w:r>
      </w:del>
    </w:p>
    <w:p w:rsidR="005805FA" w:rsidRPr="004A6ABE" w:rsidDel="004A6ABE" w:rsidRDefault="005805FA" w:rsidP="004A6ABE">
      <w:pPr>
        <w:numPr>
          <w:ilvl w:val="0"/>
          <w:numId w:val="17"/>
        </w:numPr>
        <w:jc w:val="both"/>
        <w:rPr>
          <w:del w:id="541" w:author="mia a" w:date="2017-12-09T10:03:00Z"/>
          <w:rPrChange w:id="542" w:author="mia a" w:date="2017-12-09T10:04:00Z">
            <w:rPr>
              <w:del w:id="543" w:author="mia a" w:date="2017-12-09T10:03:00Z"/>
            </w:rPr>
          </w:rPrChange>
        </w:rPr>
        <w:pPrChange w:id="544" w:author="mia a" w:date="2017-12-09T10:04:00Z">
          <w:pPr>
            <w:numPr>
              <w:numId w:val="17"/>
            </w:numPr>
            <w:ind w:left="720" w:hanging="360"/>
            <w:jc w:val="both"/>
          </w:pPr>
        </w:pPrChange>
      </w:pPr>
      <w:del w:id="545" w:author="mia a" w:date="2017-12-09T10:03:00Z">
        <w:r w:rsidRPr="004A6ABE" w:rsidDel="004A6ABE">
          <w:rPr>
            <w:b/>
            <w:rPrChange w:id="546" w:author="mia a" w:date="2017-12-09T10:04:00Z">
              <w:rPr>
                <w:b/>
              </w:rPr>
            </w:rPrChange>
          </w:rPr>
          <w:delText xml:space="preserve"> Mantenimiento perfectivo:</w:delText>
        </w:r>
        <w:r w:rsidRPr="004A6ABE" w:rsidDel="004A6ABE">
          <w:rPr>
            <w:rPrChange w:id="547" w:author="mia a" w:date="2017-12-09T10:04:00Z">
              <w:rPr/>
            </w:rPrChange>
          </w:rPr>
          <w:delText xml:space="preserve"> La finalidad de este proyecto no es solo concienciar al público y mejorar la economía en el caso de los zoológicos y acuarios, sino también atraer a nuevos parques que quieran unirse al proyecto y que de esta forma éste crezca. </w:delText>
        </w:r>
      </w:del>
    </w:p>
    <w:p w:rsidR="005805FA" w:rsidRPr="004A6ABE" w:rsidDel="004A6ABE" w:rsidRDefault="005805FA" w:rsidP="004A6ABE">
      <w:pPr>
        <w:jc w:val="both"/>
        <w:rPr>
          <w:del w:id="548" w:author="mia a" w:date="2017-12-09T10:03:00Z"/>
          <w:rPrChange w:id="549" w:author="mia a" w:date="2017-12-09T10:04:00Z">
            <w:rPr>
              <w:del w:id="550" w:author="mia a" w:date="2017-12-09T10:03:00Z"/>
            </w:rPr>
          </w:rPrChange>
        </w:rPr>
        <w:pPrChange w:id="551" w:author="mia a" w:date="2017-12-09T10:04:00Z">
          <w:pPr>
            <w:jc w:val="both"/>
          </w:pPr>
        </w:pPrChange>
      </w:pPr>
      <w:del w:id="552" w:author="mia a" w:date="2017-12-09T10:03:00Z">
        <w:r w:rsidRPr="004A6ABE" w:rsidDel="004A6ABE">
          <w:rPr>
            <w:rPrChange w:id="553" w:author="mia a" w:date="2017-12-09T10:04:00Z">
              <w:rPr/>
            </w:rPrChange>
          </w:rPr>
          <w:delText xml:space="preserve">De igual forma, los zoológicos y acuarios que ya se encuentren dentro del proyecto quieran ampliar la cantidad de cámaras que ofrecen. </w:delText>
        </w:r>
      </w:del>
    </w:p>
    <w:p w:rsidR="005805FA" w:rsidRPr="004A6ABE" w:rsidDel="004A6ABE" w:rsidRDefault="005805FA" w:rsidP="004A6ABE">
      <w:pPr>
        <w:jc w:val="both"/>
        <w:rPr>
          <w:del w:id="554" w:author="mia a" w:date="2017-12-09T10:03:00Z"/>
          <w:rPrChange w:id="555" w:author="mia a" w:date="2017-12-09T10:04:00Z">
            <w:rPr>
              <w:del w:id="556" w:author="mia a" w:date="2017-12-09T10:03:00Z"/>
            </w:rPr>
          </w:rPrChange>
        </w:rPr>
        <w:pPrChange w:id="557" w:author="mia a" w:date="2017-12-09T10:04:00Z">
          <w:pPr>
            <w:jc w:val="both"/>
          </w:pPr>
        </w:pPrChange>
      </w:pPr>
      <w:del w:id="558" w:author="mia a" w:date="2017-12-09T10:03:00Z">
        <w:r w:rsidRPr="004A6ABE" w:rsidDel="004A6ABE">
          <w:rPr>
            <w:rPrChange w:id="559" w:author="mia a" w:date="2017-12-09T10:04:00Z">
              <w:rPr/>
            </w:rPrChange>
          </w:rPr>
          <w:delText>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 Esto conlleva a mejorar la funcionalidad del software.</w:delText>
        </w:r>
      </w:del>
    </w:p>
    <w:p w:rsidR="005805FA" w:rsidRPr="004A6ABE" w:rsidDel="004A6ABE" w:rsidRDefault="005805FA" w:rsidP="004A6ABE">
      <w:pPr>
        <w:jc w:val="both"/>
        <w:rPr>
          <w:del w:id="560" w:author="mia a" w:date="2017-12-09T10:03:00Z"/>
          <w:rPrChange w:id="561" w:author="mia a" w:date="2017-12-09T10:04:00Z">
            <w:rPr>
              <w:del w:id="562" w:author="mia a" w:date="2017-12-09T10:03:00Z"/>
            </w:rPr>
          </w:rPrChange>
        </w:rPr>
        <w:pPrChange w:id="563" w:author="mia a" w:date="2017-12-09T10:04:00Z">
          <w:pPr>
            <w:jc w:val="both"/>
          </w:pPr>
        </w:pPrChange>
      </w:pPr>
    </w:p>
    <w:p w:rsidR="005805FA" w:rsidRPr="004A6ABE" w:rsidDel="004A6ABE" w:rsidRDefault="005805FA" w:rsidP="004A6ABE">
      <w:pPr>
        <w:jc w:val="both"/>
        <w:rPr>
          <w:del w:id="564" w:author="mia a" w:date="2017-12-09T10:03:00Z"/>
          <w:rPrChange w:id="565" w:author="mia a" w:date="2017-12-09T10:04:00Z">
            <w:rPr>
              <w:del w:id="566" w:author="mia a" w:date="2017-12-09T10:03:00Z"/>
            </w:rPr>
          </w:rPrChange>
        </w:rPr>
        <w:pPrChange w:id="567" w:author="mia a" w:date="2017-12-09T10:04:00Z">
          <w:pPr>
            <w:jc w:val="both"/>
          </w:pPr>
        </w:pPrChange>
      </w:pPr>
    </w:p>
    <w:p w:rsidR="005805FA" w:rsidRPr="004A6ABE" w:rsidDel="004A6ABE" w:rsidRDefault="005805FA" w:rsidP="004A6ABE">
      <w:pPr>
        <w:jc w:val="both"/>
        <w:rPr>
          <w:del w:id="568" w:author="mia a" w:date="2017-12-09T10:03:00Z"/>
          <w:rPrChange w:id="569" w:author="mia a" w:date="2017-12-09T10:04:00Z">
            <w:rPr>
              <w:del w:id="570" w:author="mia a" w:date="2017-12-09T10:03:00Z"/>
            </w:rPr>
          </w:rPrChange>
        </w:rPr>
        <w:pPrChange w:id="571" w:author="mia a" w:date="2017-12-09T10:04:00Z">
          <w:pPr>
            <w:jc w:val="both"/>
          </w:pPr>
        </w:pPrChange>
      </w:pPr>
    </w:p>
    <w:p w:rsidR="005805FA" w:rsidRPr="004A6ABE" w:rsidDel="004A6ABE" w:rsidRDefault="005805FA" w:rsidP="004A6ABE">
      <w:pPr>
        <w:numPr>
          <w:ilvl w:val="0"/>
          <w:numId w:val="17"/>
        </w:numPr>
        <w:jc w:val="both"/>
        <w:rPr>
          <w:del w:id="572" w:author="mia a" w:date="2017-12-09T10:03:00Z"/>
          <w:rPrChange w:id="573" w:author="mia a" w:date="2017-12-09T10:04:00Z">
            <w:rPr>
              <w:del w:id="574" w:author="mia a" w:date="2017-12-09T10:03:00Z"/>
            </w:rPr>
          </w:rPrChange>
        </w:rPr>
        <w:pPrChange w:id="575" w:author="mia a" w:date="2017-12-09T10:04:00Z">
          <w:pPr>
            <w:numPr>
              <w:numId w:val="17"/>
            </w:numPr>
            <w:ind w:left="720" w:hanging="360"/>
            <w:jc w:val="both"/>
          </w:pPr>
        </w:pPrChange>
      </w:pPr>
      <w:del w:id="576" w:author="mia a" w:date="2017-12-09T10:03:00Z">
        <w:r w:rsidRPr="004A6ABE" w:rsidDel="004A6ABE">
          <w:rPr>
            <w:b/>
            <w:rPrChange w:id="577" w:author="mia a" w:date="2017-12-09T10:04:00Z">
              <w:rPr>
                <w:b/>
              </w:rPr>
            </w:rPrChange>
          </w:rPr>
          <w:delText>Mantenimiento evolutivo:</w:delText>
        </w:r>
        <w:r w:rsidRPr="004A6ABE" w:rsidDel="004A6ABE">
          <w:rPr>
            <w:rPrChange w:id="578" w:author="mia a" w:date="2017-12-09T10:04:00Z">
              <w:rPr/>
            </w:rPrChange>
          </w:rPr>
          <w:delText xml:space="preserve"> El software  presentará una expansión debido a la segunda fase en los objetivos prioritarios, tomándose en cuenta la acogida del usuario y sus necesidades respecto a la primera fase. Esto supondrá la implementación de un nuevo proyecto enfocado a dichas necesidades y con nuevas interacciones dedicadas al ámbito educativo, mencionadas anteriormente, pero para ello deberá cumplirse la primera fase con éxito. </w:delText>
        </w:r>
      </w:del>
    </w:p>
    <w:p w:rsidR="005805FA" w:rsidRPr="004A6ABE" w:rsidDel="004A6ABE" w:rsidRDefault="005805FA" w:rsidP="004A6ABE">
      <w:pPr>
        <w:jc w:val="both"/>
        <w:rPr>
          <w:del w:id="579" w:author="mia a" w:date="2017-12-09T10:03:00Z"/>
          <w:rPrChange w:id="580" w:author="mia a" w:date="2017-12-09T10:04:00Z">
            <w:rPr>
              <w:del w:id="581" w:author="mia a" w:date="2017-12-09T10:03:00Z"/>
            </w:rPr>
          </w:rPrChange>
        </w:rPr>
        <w:pPrChange w:id="582" w:author="mia a" w:date="2017-12-09T10:04:00Z">
          <w:pPr>
            <w:jc w:val="both"/>
          </w:pPr>
        </w:pPrChange>
      </w:pPr>
    </w:p>
    <w:p w:rsidR="005805FA" w:rsidRPr="004A6ABE" w:rsidDel="004A6ABE" w:rsidRDefault="005805FA" w:rsidP="004A6ABE">
      <w:pPr>
        <w:numPr>
          <w:ilvl w:val="0"/>
          <w:numId w:val="17"/>
        </w:numPr>
        <w:jc w:val="both"/>
        <w:rPr>
          <w:del w:id="583" w:author="mia a" w:date="2017-12-09T10:03:00Z"/>
          <w:b/>
          <w:rPrChange w:id="584" w:author="mia a" w:date="2017-12-09T10:04:00Z">
            <w:rPr>
              <w:del w:id="585" w:author="mia a" w:date="2017-12-09T10:03:00Z"/>
              <w:b/>
            </w:rPr>
          </w:rPrChange>
        </w:rPr>
        <w:pPrChange w:id="586" w:author="mia a" w:date="2017-12-09T10:04:00Z">
          <w:pPr>
            <w:numPr>
              <w:numId w:val="17"/>
            </w:numPr>
            <w:ind w:left="720" w:hanging="360"/>
            <w:jc w:val="both"/>
          </w:pPr>
        </w:pPrChange>
      </w:pPr>
      <w:del w:id="587" w:author="mia a" w:date="2017-12-09T10:03:00Z">
        <w:r w:rsidRPr="004A6ABE" w:rsidDel="004A6ABE">
          <w:rPr>
            <w:b/>
            <w:rPrChange w:id="588" w:author="mia a" w:date="2017-12-09T10:04:00Z">
              <w:rPr>
                <w:b/>
              </w:rPr>
            </w:rPrChange>
          </w:rPr>
          <w:delText xml:space="preserve">Mantenimiento adaptativo: </w:delText>
        </w:r>
        <w:r w:rsidRPr="004A6ABE" w:rsidDel="004A6ABE">
          <w:rPr>
            <w:rPrChange w:id="589" w:author="mia a" w:date="2017-12-09T10:04:00Z">
              <w:rPr/>
            </w:rPrChange>
          </w:rPr>
          <w:delText>En el campo de la tecnología informática y digital, es habitual que hayan nuevas tendencias y evolución del hardware con frecuencia, por lo que adaptarse a estos cambios es algo prácticamente esencial a la hora de mantener viva una aplicación de éste tipo. En dicho caso de presentarse un cambio en las cámaras, servidores o equipos informáticos, habrá que aplicar un mantenimiento de éste tipo.</w:delText>
        </w:r>
      </w:del>
    </w:p>
    <w:p w:rsidR="005805FA" w:rsidRPr="004A6ABE" w:rsidDel="004A6ABE" w:rsidRDefault="005805FA" w:rsidP="004A6ABE">
      <w:pPr>
        <w:jc w:val="both"/>
        <w:rPr>
          <w:del w:id="590" w:author="mia a" w:date="2017-12-09T10:03:00Z"/>
          <w:b/>
          <w:rPrChange w:id="591" w:author="mia a" w:date="2017-12-09T10:04:00Z">
            <w:rPr>
              <w:del w:id="592" w:author="mia a" w:date="2017-12-09T10:03:00Z"/>
              <w:b/>
            </w:rPr>
          </w:rPrChange>
        </w:rPr>
        <w:pPrChange w:id="593" w:author="mia a" w:date="2017-12-09T10:04:00Z">
          <w:pPr>
            <w:jc w:val="both"/>
          </w:pPr>
        </w:pPrChange>
      </w:pPr>
    </w:p>
    <w:p w:rsidR="005805FA" w:rsidRPr="004A6ABE" w:rsidDel="004A6ABE" w:rsidRDefault="005805FA" w:rsidP="004A6ABE">
      <w:pPr>
        <w:numPr>
          <w:ilvl w:val="0"/>
          <w:numId w:val="17"/>
        </w:numPr>
        <w:jc w:val="both"/>
        <w:rPr>
          <w:del w:id="594" w:author="mia a" w:date="2017-12-09T10:03:00Z"/>
          <w:b/>
          <w:rPrChange w:id="595" w:author="mia a" w:date="2017-12-09T10:04:00Z">
            <w:rPr>
              <w:del w:id="596" w:author="mia a" w:date="2017-12-09T10:03:00Z"/>
              <w:b/>
            </w:rPr>
          </w:rPrChange>
        </w:rPr>
        <w:pPrChange w:id="597" w:author="mia a" w:date="2017-12-09T10:04:00Z">
          <w:pPr>
            <w:numPr>
              <w:numId w:val="17"/>
            </w:numPr>
            <w:ind w:left="720" w:hanging="360"/>
            <w:jc w:val="both"/>
          </w:pPr>
        </w:pPrChange>
      </w:pPr>
      <w:del w:id="598" w:author="mia a" w:date="2017-12-09T10:03:00Z">
        <w:r w:rsidRPr="004A6ABE" w:rsidDel="004A6ABE">
          <w:rPr>
            <w:b/>
            <w:rPrChange w:id="599" w:author="mia a" w:date="2017-12-09T10:04:00Z">
              <w:rPr>
                <w:b/>
              </w:rPr>
            </w:rPrChange>
          </w:rPr>
          <w:delText xml:space="preserve">Mantenimiento correctivo: </w:delText>
        </w:r>
        <w:r w:rsidRPr="004A6ABE" w:rsidDel="004A6ABE">
          <w:rPr>
            <w:rPrChange w:id="600" w:author="mia a" w:date="2017-12-09T10:04:00Z">
              <w:rPr/>
            </w:rPrChange>
          </w:rPr>
          <w:delText>Es lógico pensar que en una aplicación de este tipo puedan presentarse fallos o errores en el código, incluso al aplicar una de las fases de mantenimiento anteriormente mencionadas. Habrá que revisar y corregir los fallos que puedan presentarse en cualquier momento.</w:delText>
        </w:r>
      </w:del>
    </w:p>
    <w:p w:rsidR="005805FA" w:rsidRPr="004A6ABE" w:rsidDel="004A6ABE" w:rsidRDefault="005805FA" w:rsidP="004A6ABE">
      <w:pPr>
        <w:jc w:val="both"/>
        <w:rPr>
          <w:del w:id="601" w:author="mia a" w:date="2017-12-09T10:03:00Z"/>
          <w:rPrChange w:id="602" w:author="mia a" w:date="2017-12-09T10:04:00Z">
            <w:rPr>
              <w:del w:id="603" w:author="mia a" w:date="2017-12-09T10:03:00Z"/>
            </w:rPr>
          </w:rPrChange>
        </w:rPr>
        <w:pPrChange w:id="604" w:author="mia a" w:date="2017-12-09T10:04:00Z">
          <w:pPr>
            <w:jc w:val="both"/>
          </w:pPr>
        </w:pPrChange>
      </w:pPr>
    </w:p>
    <w:p w:rsidR="005805FA" w:rsidRPr="004A6ABE" w:rsidDel="004A6ABE" w:rsidRDefault="005805FA" w:rsidP="004A6ABE">
      <w:pPr>
        <w:jc w:val="both"/>
        <w:rPr>
          <w:del w:id="605" w:author="mia a" w:date="2017-12-09T10:03:00Z"/>
          <w:color w:val="FF0000"/>
          <w:rPrChange w:id="606" w:author="mia a" w:date="2017-12-09T10:04:00Z">
            <w:rPr>
              <w:del w:id="607" w:author="mia a" w:date="2017-12-09T10:03:00Z"/>
              <w:color w:val="FF0000"/>
            </w:rPr>
          </w:rPrChange>
        </w:rPr>
        <w:pPrChange w:id="608" w:author="mia a" w:date="2017-12-09T10:04:00Z">
          <w:pPr>
            <w:jc w:val="both"/>
          </w:pPr>
        </w:pPrChange>
      </w:pPr>
      <w:del w:id="609" w:author="mia a" w:date="2017-12-09T10:03:00Z">
        <w:r w:rsidRPr="004A6ABE" w:rsidDel="004A6ABE">
          <w:rPr>
            <w:color w:val="FF0000"/>
            <w:rPrChange w:id="610" w:author="mia a" w:date="2017-12-09T10:04:00Z">
              <w:rPr>
                <w:color w:val="FF0000"/>
              </w:rPr>
            </w:rPrChange>
          </w:rPr>
          <w:delText>*****************************************************************************************</w:delText>
        </w:r>
      </w:del>
    </w:p>
    <w:p w:rsidR="005805FA" w:rsidRPr="004A6ABE" w:rsidDel="004A6ABE" w:rsidRDefault="005805FA" w:rsidP="004A6ABE">
      <w:pPr>
        <w:jc w:val="both"/>
        <w:rPr>
          <w:del w:id="611" w:author="mia a" w:date="2017-12-09T10:03:00Z"/>
          <w:color w:val="FF0000"/>
          <w:rPrChange w:id="612" w:author="mia a" w:date="2017-12-09T10:04:00Z">
            <w:rPr>
              <w:del w:id="613" w:author="mia a" w:date="2017-12-09T10:03:00Z"/>
              <w:color w:val="FF0000"/>
            </w:rPr>
          </w:rPrChange>
        </w:rPr>
        <w:pPrChange w:id="614" w:author="mia a" w:date="2017-12-09T10:04:00Z">
          <w:pPr>
            <w:jc w:val="both"/>
          </w:pPr>
        </w:pPrChange>
      </w:pPr>
    </w:p>
    <w:p w:rsidR="005805FA" w:rsidRPr="004A6ABE" w:rsidDel="004A6ABE" w:rsidRDefault="005805FA" w:rsidP="004A6ABE">
      <w:pPr>
        <w:jc w:val="both"/>
        <w:rPr>
          <w:del w:id="615" w:author="mia a" w:date="2017-12-09T10:03:00Z"/>
          <w:color w:val="F69200" w:themeColor="accent3"/>
          <w:rPrChange w:id="616" w:author="mia a" w:date="2017-12-09T10:04:00Z">
            <w:rPr>
              <w:del w:id="617" w:author="mia a" w:date="2017-12-09T10:03:00Z"/>
              <w:color w:val="F69200" w:themeColor="accent3"/>
            </w:rPr>
          </w:rPrChange>
        </w:rPr>
        <w:pPrChange w:id="618" w:author="mia a" w:date="2017-12-09T10:04:00Z">
          <w:pPr>
            <w:jc w:val="both"/>
          </w:pPr>
        </w:pPrChange>
      </w:pPr>
      <w:del w:id="619" w:author="mia a" w:date="2017-12-09T10:03:00Z">
        <w:r w:rsidRPr="004A6ABE" w:rsidDel="004A6ABE">
          <w:rPr>
            <w:color w:val="F69200" w:themeColor="accent3"/>
            <w:rPrChange w:id="620" w:author="mia a" w:date="2017-12-09T10:04:00Z">
              <w:rPr>
                <w:color w:val="F69200" w:themeColor="accent3"/>
              </w:rPr>
            </w:rPrChange>
          </w:rPr>
          <w:delText>****************************  VERSION JAVI  *******************************************+</w:delText>
        </w:r>
      </w:del>
    </w:p>
    <w:p w:rsidR="005805FA" w:rsidRPr="004A6ABE" w:rsidRDefault="005805FA" w:rsidP="004A6ABE">
      <w:pPr>
        <w:spacing w:line="300" w:lineRule="atLeast"/>
        <w:jc w:val="both"/>
        <w:rPr>
          <w:rFonts w:eastAsia="Times New Roman" w:cs="Segoe UI"/>
          <w:color w:val="24292E"/>
          <w:lang w:eastAsia="es-ES"/>
          <w:rPrChange w:id="621" w:author="mia a" w:date="2017-12-09T10:04:00Z">
            <w:rPr>
              <w:rFonts w:eastAsia="Times New Roman" w:cs="Segoe UI"/>
              <w:color w:val="24292E"/>
              <w:lang w:eastAsia="es-ES"/>
            </w:rPr>
          </w:rPrChange>
        </w:rPr>
      </w:pPr>
      <w:r w:rsidRPr="004A6ABE">
        <w:rPr>
          <w:rFonts w:eastAsia="Times New Roman" w:cs="Segoe UI"/>
          <w:color w:val="24292E"/>
          <w:lang w:eastAsia="es-ES"/>
          <w:rPrChange w:id="622" w:author="mia a" w:date="2017-12-09T10:04:00Z">
            <w:rPr>
              <w:rFonts w:eastAsia="Times New Roman" w:cs="Segoe UI"/>
              <w:color w:val="24292E"/>
              <w:lang w:eastAsia="es-ES"/>
            </w:rPr>
          </w:rPrChange>
        </w:rPr>
        <w:t xml:space="preserve">En el contrato firmado con el cliente, además del desarrollo de la aplicación, se ha pactado el mantenimiento de la misma por un período de dos años, prorrogable a partir de la fecha de finalización de dicho período. </w:t>
      </w:r>
    </w:p>
    <w:p w:rsidR="005805FA" w:rsidRPr="004A6ABE" w:rsidRDefault="005805FA" w:rsidP="004A6ABE">
      <w:pPr>
        <w:jc w:val="both"/>
        <w:rPr>
          <w:rPrChange w:id="623" w:author="mia a" w:date="2017-12-09T10:04:00Z">
            <w:rPr/>
          </w:rPrChange>
        </w:rPr>
        <w:pPrChange w:id="624" w:author="mia a" w:date="2017-12-09T10:04:00Z">
          <w:pPr>
            <w:jc w:val="both"/>
          </w:pPr>
        </w:pPrChange>
      </w:pPr>
      <w:r w:rsidRPr="004A6ABE">
        <w:rPr>
          <w:rPrChange w:id="625" w:author="mia a" w:date="2017-12-09T10:04:00Z">
            <w:rPr/>
          </w:rPrChange>
        </w:rP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 el software, y realizar las modificaciones que se consideren necesarias para hacer frente a las diferentes situaciones que vayan surgiendo</w:t>
      </w:r>
    </w:p>
    <w:p w:rsidR="005805FA" w:rsidRPr="004A6ABE" w:rsidRDefault="005805FA" w:rsidP="004A6ABE">
      <w:pPr>
        <w:spacing w:after="0" w:line="300" w:lineRule="atLeast"/>
        <w:jc w:val="both"/>
        <w:rPr>
          <w:rFonts w:eastAsia="Times New Roman" w:cs="Segoe UI"/>
          <w:color w:val="24292E"/>
          <w:lang w:eastAsia="es-ES"/>
          <w:rPrChange w:id="626" w:author="mia a" w:date="2017-12-09T10:04:00Z">
            <w:rPr>
              <w:rFonts w:eastAsia="Times New Roman" w:cs="Segoe UI"/>
              <w:color w:val="24292E"/>
              <w:lang w:eastAsia="es-ES"/>
            </w:rPr>
          </w:rPrChange>
        </w:rPr>
        <w:pPrChange w:id="627" w:author="mia a" w:date="2017-12-09T10:04:00Z">
          <w:pPr>
            <w:spacing w:after="0" w:line="300" w:lineRule="atLeast"/>
            <w:jc w:val="both"/>
          </w:pPr>
        </w:pPrChange>
      </w:pPr>
      <w:r w:rsidRPr="004A6ABE">
        <w:rPr>
          <w:rFonts w:eastAsia="Times New Roman" w:cs="Segoe UI"/>
          <w:color w:val="24292E"/>
          <w:lang w:eastAsia="es-ES"/>
          <w:rPrChange w:id="628" w:author="mia a" w:date="2017-12-09T10:04:00Z">
            <w:rPr>
              <w:rFonts w:eastAsia="Times New Roman" w:cs="Segoe UI"/>
              <w:color w:val="24292E"/>
              <w:lang w:eastAsia="es-ES"/>
            </w:rPr>
          </w:rPrChange>
        </w:rPr>
        <w:t>En este proyecto, l</w:t>
      </w:r>
      <w:r w:rsidRPr="004A6ABE">
        <w:rPr>
          <w:rPrChange w:id="629" w:author="mia a" w:date="2017-12-09T10:04:00Z">
            <w:rPr/>
          </w:rPrChange>
        </w:rPr>
        <w:t xml:space="preserve">os tipos de cambios que se prevén son los siguientes: </w:t>
      </w:r>
      <w:r w:rsidRPr="004A6ABE">
        <w:rPr>
          <w:rFonts w:eastAsia="Times New Roman" w:cs="Segoe UI"/>
          <w:color w:val="24292E"/>
          <w:lang w:eastAsia="es-ES"/>
          <w:rPrChange w:id="630" w:author="mia a" w:date="2017-12-09T10:04:00Z">
            <w:rPr>
              <w:rFonts w:eastAsia="Times New Roman" w:cs="Segoe UI"/>
              <w:color w:val="24292E"/>
              <w:lang w:eastAsia="es-ES"/>
            </w:rPr>
          </w:rPrChange>
        </w:rPr>
        <w:t xml:space="preserve"> </w:t>
      </w:r>
    </w:p>
    <w:p w:rsidR="005805FA" w:rsidRPr="004A6ABE" w:rsidRDefault="005805FA" w:rsidP="004A6ABE">
      <w:pPr>
        <w:spacing w:after="0" w:line="300" w:lineRule="atLeast"/>
        <w:jc w:val="both"/>
        <w:rPr>
          <w:rFonts w:eastAsia="Times New Roman" w:cs="Segoe UI"/>
          <w:color w:val="24292E"/>
          <w:lang w:eastAsia="es-ES"/>
          <w:rPrChange w:id="631" w:author="mia a" w:date="2017-12-09T10:04:00Z">
            <w:rPr>
              <w:rFonts w:ascii="Segoe UI" w:eastAsia="Times New Roman" w:hAnsi="Segoe UI" w:cs="Segoe UI"/>
              <w:color w:val="24292E"/>
              <w:sz w:val="21"/>
              <w:szCs w:val="21"/>
              <w:lang w:eastAsia="es-ES"/>
            </w:rPr>
          </w:rPrChange>
        </w:rPr>
        <w:pPrChange w:id="632" w:author="mia a" w:date="2017-12-09T10:04:00Z">
          <w:pPr>
            <w:spacing w:after="0" w:line="300" w:lineRule="atLeast"/>
            <w:jc w:val="both"/>
          </w:pPr>
        </w:pPrChange>
      </w:pPr>
    </w:p>
    <w:p w:rsidR="005805FA" w:rsidRPr="004A6ABE" w:rsidRDefault="005805FA" w:rsidP="004A6ABE">
      <w:pPr>
        <w:pStyle w:val="Prrafodelista"/>
        <w:numPr>
          <w:ilvl w:val="0"/>
          <w:numId w:val="11"/>
        </w:numPr>
        <w:jc w:val="both"/>
        <w:rPr>
          <w:rPrChange w:id="633" w:author="mia a" w:date="2017-12-09T10:04:00Z">
            <w:rPr/>
          </w:rPrChange>
        </w:rPr>
        <w:pPrChange w:id="634" w:author="mia a" w:date="2017-12-09T10:04:00Z">
          <w:pPr>
            <w:pStyle w:val="Prrafodelista"/>
            <w:numPr>
              <w:numId w:val="11"/>
            </w:numPr>
            <w:ind w:hanging="360"/>
          </w:pPr>
        </w:pPrChange>
      </w:pPr>
      <w:r w:rsidRPr="004A6ABE">
        <w:rPr>
          <w:rFonts w:eastAsia="Times New Roman" w:cs="Segoe UI"/>
          <w:color w:val="24292E"/>
          <w:lang w:eastAsia="es-ES"/>
          <w:rPrChange w:id="635" w:author="mia a" w:date="2017-12-09T10:04:00Z">
            <w:rPr>
              <w:rFonts w:ascii="Segoe UI" w:eastAsia="Times New Roman" w:hAnsi="Segoe UI" w:cs="Segoe UI"/>
              <w:color w:val="24292E"/>
              <w:sz w:val="21"/>
              <w:szCs w:val="21"/>
              <w:lang w:eastAsia="es-ES"/>
            </w:rPr>
          </w:rPrChange>
        </w:rPr>
        <w:t xml:space="preserve">Correctivos: </w:t>
      </w:r>
      <w:ins w:id="636" w:author="mia a" w:date="2017-12-09T10:02:00Z">
        <w:r w:rsidR="004A6ABE" w:rsidRPr="004A6ABE">
          <w:rPr>
            <w:rPrChange w:id="637" w:author="mia a" w:date="2017-12-09T10:04:00Z">
              <w:rPr/>
            </w:rPrChange>
          </w:rPr>
          <w:t>Es lógico pensar que en una aplicación de este tipo puedan presentarse fallos o errores en el código</w:t>
        </w:r>
        <w:r w:rsidR="004A6ABE" w:rsidRPr="004A6ABE">
          <w:rPr>
            <w:rFonts w:eastAsia="Times New Roman" w:cs="Segoe UI"/>
            <w:color w:val="24292E"/>
            <w:lang w:eastAsia="es-ES"/>
            <w:rPrChange w:id="638" w:author="mia a" w:date="2017-12-09T10:04:00Z">
              <w:rPr>
                <w:rFonts w:ascii="Segoe UI" w:eastAsia="Times New Roman" w:hAnsi="Segoe UI" w:cs="Segoe UI"/>
                <w:color w:val="24292E"/>
                <w:sz w:val="21"/>
                <w:szCs w:val="21"/>
                <w:lang w:eastAsia="es-ES"/>
              </w:rPr>
            </w:rPrChange>
          </w:rPr>
          <w:t xml:space="preserve">; por consiguiente, </w:t>
        </w:r>
      </w:ins>
      <w:r w:rsidRPr="004A6ABE">
        <w:rPr>
          <w:rFonts w:eastAsia="Times New Roman" w:cs="Segoe UI"/>
          <w:color w:val="24292E"/>
          <w:lang w:eastAsia="es-ES"/>
          <w:rPrChange w:id="639" w:author="mia a" w:date="2017-12-09T10:04:00Z">
            <w:rPr>
              <w:rFonts w:ascii="Segoe UI" w:eastAsia="Times New Roman" w:hAnsi="Segoe UI" w:cs="Segoe UI"/>
              <w:color w:val="24292E"/>
              <w:sz w:val="21"/>
              <w:szCs w:val="21"/>
              <w:lang w:eastAsia="es-ES"/>
            </w:rPr>
          </w:rPrChange>
        </w:rPr>
        <w:t>se revisará el comportamiento del software y se corregirán los fallos y errores que puedan ir surgiendo a lo largo de los dos años pactados.</w:t>
      </w:r>
    </w:p>
    <w:p w:rsidR="005805FA" w:rsidRPr="004A6ABE" w:rsidRDefault="005805FA" w:rsidP="004A6ABE">
      <w:pPr>
        <w:pStyle w:val="Prrafodelista"/>
        <w:numPr>
          <w:ilvl w:val="0"/>
          <w:numId w:val="11"/>
        </w:numPr>
        <w:spacing w:after="0" w:line="300" w:lineRule="atLeast"/>
        <w:jc w:val="both"/>
        <w:rPr>
          <w:rFonts w:eastAsia="Times New Roman" w:cs="Segoe UI"/>
          <w:color w:val="24292E"/>
          <w:lang w:eastAsia="es-ES"/>
          <w:rPrChange w:id="640" w:author="mia a" w:date="2017-12-09T10:04:00Z">
            <w:rPr>
              <w:rFonts w:ascii="Segoe UI" w:eastAsia="Times New Roman" w:hAnsi="Segoe UI" w:cs="Segoe UI"/>
              <w:color w:val="24292E"/>
              <w:sz w:val="21"/>
              <w:szCs w:val="21"/>
              <w:lang w:eastAsia="es-ES"/>
            </w:rPr>
          </w:rPrChange>
        </w:rPr>
        <w:pPrChange w:id="641" w:author="mia a" w:date="2017-12-09T10:04:00Z">
          <w:pPr>
            <w:pStyle w:val="Prrafodelista"/>
            <w:numPr>
              <w:numId w:val="11"/>
            </w:numPr>
            <w:spacing w:after="0" w:line="300" w:lineRule="atLeast"/>
            <w:ind w:hanging="360"/>
            <w:jc w:val="both"/>
          </w:pPr>
        </w:pPrChange>
      </w:pPr>
      <w:r w:rsidRPr="004A6ABE">
        <w:rPr>
          <w:rFonts w:eastAsia="Times New Roman" w:cs="Segoe UI"/>
          <w:color w:val="24292E"/>
          <w:lang w:eastAsia="es-ES"/>
          <w:rPrChange w:id="642" w:author="mia a" w:date="2017-12-09T10:04:00Z">
            <w:rPr>
              <w:rFonts w:ascii="Segoe UI" w:eastAsia="Times New Roman" w:hAnsi="Segoe UI" w:cs="Segoe UI"/>
              <w:color w:val="24292E"/>
              <w:sz w:val="21"/>
              <w:szCs w:val="21"/>
              <w:lang w:eastAsia="es-ES"/>
            </w:rPr>
          </w:rPrChange>
        </w:rPr>
        <w:lastRenderedPageBreak/>
        <w:t>Perfectivos: es posible que haya que implementar la conexión de la aplicación con nuevas cámaras, ya sea porque los zoos y acuarios participantes en el proyecto añadan nuevos dispositivos, o bien porque surjan zoos y acuarios que se incorporen al proyecto. Por otro lado, se irán ampliando las bases de datos de la aplicación añadiendo información e imágenes sobre nuevos animales, o modificando los datos ya existentes; esto supondrá la gestión de las modificaciones que estos cambios puedan provocar  en los filtros y criterios de búsqueda.</w:t>
      </w:r>
    </w:p>
    <w:p w:rsidR="005805FA" w:rsidRPr="004A6ABE" w:rsidRDefault="005805FA" w:rsidP="004A6ABE">
      <w:pPr>
        <w:pStyle w:val="Prrafodelista"/>
        <w:numPr>
          <w:ilvl w:val="0"/>
          <w:numId w:val="11"/>
        </w:numPr>
        <w:spacing w:after="0" w:line="300" w:lineRule="atLeast"/>
        <w:jc w:val="both"/>
        <w:rPr>
          <w:rFonts w:eastAsia="Times New Roman" w:cs="Segoe UI"/>
          <w:color w:val="24292E"/>
          <w:lang w:eastAsia="es-ES"/>
          <w:rPrChange w:id="643" w:author="mia a" w:date="2017-12-09T10:04:00Z">
            <w:rPr>
              <w:rFonts w:ascii="Segoe UI" w:eastAsia="Times New Roman" w:hAnsi="Segoe UI" w:cs="Segoe UI"/>
              <w:color w:val="24292E"/>
              <w:sz w:val="21"/>
              <w:szCs w:val="21"/>
              <w:lang w:eastAsia="es-ES"/>
            </w:rPr>
          </w:rPrChange>
        </w:rPr>
        <w:pPrChange w:id="644" w:author="mia a" w:date="2017-12-09T10:04:00Z">
          <w:pPr>
            <w:pStyle w:val="Prrafodelista"/>
            <w:numPr>
              <w:numId w:val="11"/>
            </w:numPr>
            <w:spacing w:after="0" w:line="300" w:lineRule="atLeast"/>
            <w:ind w:hanging="360"/>
            <w:jc w:val="both"/>
          </w:pPr>
        </w:pPrChange>
      </w:pPr>
      <w:r w:rsidRPr="004A6ABE">
        <w:rPr>
          <w:rFonts w:eastAsia="Times New Roman" w:cs="Segoe UI"/>
          <w:color w:val="24292E"/>
          <w:lang w:eastAsia="es-ES"/>
          <w:rPrChange w:id="645" w:author="mia a" w:date="2017-12-09T10:04:00Z">
            <w:rPr>
              <w:rFonts w:ascii="Segoe UI" w:eastAsia="Times New Roman" w:hAnsi="Segoe UI" w:cs="Segoe UI"/>
              <w:color w:val="24292E"/>
              <w:sz w:val="21"/>
              <w:szCs w:val="21"/>
              <w:lang w:eastAsia="es-ES"/>
            </w:rPr>
          </w:rPrChange>
        </w:rPr>
        <w:t xml:space="preserve">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estaríamos hablando de un nuevo proyecto de desarrollo, por lo que no se ha incluido en el servicio de mantenimiento del proyecto que nos ocupa. Los cambios evolutivos que sí constarían en el mantenimiento del presente proyecto serían los añadidos que el cliente o los zoos consideren necesarios, fruto del </w:t>
      </w:r>
      <w:r w:rsidRPr="00130F7B">
        <w:rPr>
          <w:rFonts w:eastAsia="Times New Roman" w:cs="Segoe UI"/>
          <w:i/>
          <w:color w:val="24292E"/>
          <w:lang w:eastAsia="es-ES"/>
          <w:rPrChange w:id="646" w:author="mia a" w:date="2017-12-09T10:04:00Z">
            <w:rPr>
              <w:rFonts w:ascii="Segoe UI" w:eastAsia="Times New Roman" w:hAnsi="Segoe UI" w:cs="Segoe UI"/>
              <w:color w:val="24292E"/>
              <w:sz w:val="21"/>
              <w:szCs w:val="21"/>
              <w:highlight w:val="yellow"/>
              <w:lang w:eastAsia="es-ES"/>
            </w:rPr>
          </w:rPrChange>
        </w:rPr>
        <w:t>feedback</w:t>
      </w:r>
      <w:r w:rsidRPr="004A6ABE">
        <w:rPr>
          <w:rFonts w:eastAsia="Times New Roman" w:cs="Segoe UI"/>
          <w:color w:val="24292E"/>
          <w:lang w:eastAsia="es-ES"/>
          <w:rPrChange w:id="647" w:author="mia a" w:date="2017-12-09T10:04:00Z">
            <w:rPr>
              <w:rFonts w:ascii="Segoe UI" w:eastAsia="Times New Roman" w:hAnsi="Segoe UI" w:cs="Segoe UI"/>
              <w:color w:val="24292E"/>
              <w:sz w:val="21"/>
              <w:szCs w:val="21"/>
              <w:highlight w:val="yellow"/>
              <w:lang w:eastAsia="es-ES"/>
            </w:rPr>
          </w:rPrChange>
        </w:rPr>
        <w:t xml:space="preserve"> obtenido, tanto de ellos como de los usuarios. Podríamos hablar de nuevas funcionalidades, así como de cambios sustanciales en las funciones existentes.</w:t>
      </w:r>
    </w:p>
    <w:p w:rsidR="005805FA" w:rsidRPr="004A6ABE" w:rsidRDefault="005805FA" w:rsidP="004A6ABE">
      <w:pPr>
        <w:pStyle w:val="Prrafodelista"/>
        <w:numPr>
          <w:ilvl w:val="0"/>
          <w:numId w:val="11"/>
        </w:numPr>
        <w:jc w:val="both"/>
        <w:rPr>
          <w:rPrChange w:id="648" w:author="mia a" w:date="2017-12-09T10:04:00Z">
            <w:rPr>
              <w:highlight w:val="yellow"/>
            </w:rPr>
          </w:rPrChange>
        </w:rPr>
        <w:pPrChange w:id="649" w:author="mia a" w:date="2017-12-09T10:04:00Z">
          <w:pPr>
            <w:pStyle w:val="Prrafodelista"/>
            <w:numPr>
              <w:numId w:val="11"/>
            </w:numPr>
            <w:ind w:hanging="360"/>
          </w:pPr>
        </w:pPrChange>
      </w:pPr>
      <w:r w:rsidRPr="004A6ABE">
        <w:rPr>
          <w:rFonts w:eastAsia="Times New Roman" w:cs="Segoe UI"/>
          <w:color w:val="24292E"/>
          <w:lang w:eastAsia="es-ES"/>
          <w:rPrChange w:id="650" w:author="mia a" w:date="2017-12-09T10:04:00Z">
            <w:rPr>
              <w:rFonts w:ascii="Segoe UI" w:eastAsia="Times New Roman" w:hAnsi="Segoe UI" w:cs="Segoe UI"/>
              <w:color w:val="24292E"/>
              <w:sz w:val="21"/>
              <w:szCs w:val="21"/>
              <w:lang w:eastAsia="es-ES"/>
            </w:rPr>
          </w:rPrChange>
        </w:rPr>
        <w:t xml:space="preserve">Adaptativos: </w:t>
      </w:r>
      <w:ins w:id="651" w:author="mia a" w:date="2017-12-09T10:01:00Z">
        <w:r w:rsidR="004A6ABE" w:rsidRPr="004A6ABE">
          <w:rPr>
            <w:rPrChange w:id="652" w:author="mia a" w:date="2017-12-09T10:04:00Z">
              <w:rPr/>
            </w:rPrChange>
          </w:rPr>
          <w:t xml:space="preserve">En el campo de la tecnología informática y digital, es habitual que hayan nuevas tendencias y evolución del hardware con frecuencia, por lo que adaptarse a estos cambios es algo prácticamente esencial a la hora de mantener viva una aplicación de éste tipo. </w:t>
        </w:r>
      </w:ins>
      <w:del w:id="653" w:author="mia a" w:date="2017-12-09T10:01:00Z">
        <w:r w:rsidRPr="004A6ABE" w:rsidDel="004A6ABE">
          <w:rPr>
            <w:rFonts w:eastAsia="Times New Roman" w:cs="Segoe UI"/>
            <w:color w:val="24292E"/>
            <w:lang w:eastAsia="es-ES"/>
            <w:rPrChange w:id="654" w:author="mia a" w:date="2017-12-09T10:04:00Z">
              <w:rPr>
                <w:rFonts w:ascii="Segoe UI" w:eastAsia="Times New Roman" w:hAnsi="Segoe UI" w:cs="Segoe UI"/>
                <w:color w:val="24292E"/>
                <w:sz w:val="21"/>
                <w:szCs w:val="21"/>
                <w:lang w:eastAsia="es-ES"/>
              </w:rPr>
            </w:rPrChange>
          </w:rPr>
          <w:delText>s</w:delText>
        </w:r>
      </w:del>
      <w:ins w:id="655" w:author="mia a" w:date="2017-12-09T10:01:00Z">
        <w:r w:rsidR="004A6ABE" w:rsidRPr="004A6ABE">
          <w:rPr>
            <w:rFonts w:eastAsia="Times New Roman" w:cs="Segoe UI"/>
            <w:color w:val="24292E"/>
            <w:lang w:eastAsia="es-ES"/>
            <w:rPrChange w:id="656" w:author="mia a" w:date="2017-12-09T10:04:00Z">
              <w:rPr>
                <w:rFonts w:ascii="Segoe UI" w:eastAsia="Times New Roman" w:hAnsi="Segoe UI" w:cs="Segoe UI"/>
                <w:color w:val="24292E"/>
                <w:sz w:val="21"/>
                <w:szCs w:val="21"/>
                <w:lang w:eastAsia="es-ES"/>
              </w:rPr>
            </w:rPrChange>
          </w:rPr>
          <w:t>S</w:t>
        </w:r>
      </w:ins>
      <w:r w:rsidRPr="004A6ABE">
        <w:rPr>
          <w:rFonts w:eastAsia="Times New Roman" w:cs="Segoe UI"/>
          <w:color w:val="24292E"/>
          <w:lang w:eastAsia="es-ES"/>
          <w:rPrChange w:id="657" w:author="mia a" w:date="2017-12-09T10:04:00Z">
            <w:rPr>
              <w:rFonts w:ascii="Segoe UI" w:eastAsia="Times New Roman" w:hAnsi="Segoe UI" w:cs="Segoe UI"/>
              <w:color w:val="24292E"/>
              <w:sz w:val="21"/>
              <w:szCs w:val="21"/>
              <w:lang w:eastAsia="es-ES"/>
            </w:rPr>
          </w:rPrChange>
        </w:rPr>
        <w:t xml:space="preserve">i se introdujeran </w:t>
      </w:r>
      <w:del w:id="658" w:author="mia a" w:date="2017-12-09T10:01:00Z">
        <w:r w:rsidRPr="004A6ABE" w:rsidDel="004A6ABE">
          <w:rPr>
            <w:rFonts w:eastAsia="Times New Roman" w:cs="Segoe UI"/>
            <w:color w:val="24292E"/>
            <w:lang w:eastAsia="es-ES"/>
            <w:rPrChange w:id="659" w:author="mia a" w:date="2017-12-09T10:04:00Z">
              <w:rPr>
                <w:rFonts w:ascii="Segoe UI" w:eastAsia="Times New Roman" w:hAnsi="Segoe UI" w:cs="Segoe UI"/>
                <w:color w:val="24292E"/>
                <w:sz w:val="21"/>
                <w:szCs w:val="21"/>
                <w:lang w:eastAsia="es-ES"/>
              </w:rPr>
            </w:rPrChange>
          </w:rPr>
          <w:delText xml:space="preserve">cambios </w:delText>
        </w:r>
      </w:del>
      <w:ins w:id="660" w:author="mia a" w:date="2017-12-09T10:01:00Z">
        <w:r w:rsidR="004A6ABE" w:rsidRPr="004A6ABE">
          <w:rPr>
            <w:rFonts w:eastAsia="Times New Roman" w:cs="Segoe UI"/>
            <w:color w:val="24292E"/>
            <w:lang w:eastAsia="es-ES"/>
            <w:rPrChange w:id="661" w:author="mia a" w:date="2017-12-09T10:04:00Z">
              <w:rPr>
                <w:rFonts w:ascii="Segoe UI" w:eastAsia="Times New Roman" w:hAnsi="Segoe UI" w:cs="Segoe UI"/>
                <w:color w:val="24292E"/>
                <w:sz w:val="21"/>
                <w:szCs w:val="21"/>
                <w:lang w:eastAsia="es-ES"/>
              </w:rPr>
            </w:rPrChange>
          </w:rPr>
          <w:t xml:space="preserve">modificaciones </w:t>
        </w:r>
      </w:ins>
      <w:r w:rsidRPr="004A6ABE">
        <w:rPr>
          <w:rFonts w:eastAsia="Times New Roman" w:cs="Segoe UI"/>
          <w:color w:val="24292E"/>
          <w:lang w:eastAsia="es-ES"/>
          <w:rPrChange w:id="662" w:author="mia a" w:date="2017-12-09T10:04:00Z">
            <w:rPr>
              <w:rFonts w:ascii="Segoe UI" w:eastAsia="Times New Roman" w:hAnsi="Segoe UI" w:cs="Segoe UI"/>
              <w:color w:val="24292E"/>
              <w:sz w:val="21"/>
              <w:szCs w:val="21"/>
              <w:lang w:eastAsia="es-ES"/>
            </w:rPr>
          </w:rPrChange>
        </w:rPr>
        <w:t>en las tecn</w:t>
      </w:r>
      <w:bookmarkStart w:id="663" w:name="_GoBack"/>
      <w:bookmarkEnd w:id="663"/>
      <w:r w:rsidRPr="004A6ABE">
        <w:rPr>
          <w:rFonts w:eastAsia="Times New Roman" w:cs="Segoe UI"/>
          <w:color w:val="24292E"/>
          <w:lang w:eastAsia="es-ES"/>
          <w:rPrChange w:id="664" w:author="mia a" w:date="2017-12-09T10:04:00Z">
            <w:rPr>
              <w:rFonts w:ascii="Segoe UI" w:eastAsia="Times New Roman" w:hAnsi="Segoe UI" w:cs="Segoe UI"/>
              <w:color w:val="24292E"/>
              <w:sz w:val="21"/>
              <w:szCs w:val="21"/>
              <w:lang w:eastAsia="es-ES"/>
            </w:rPr>
          </w:rPrChange>
        </w:rPr>
        <w:t>ologías de las cámaras y equipos de los zoos y acuarios, se realizarán los cambios necesarios para garantizar el correcto funcionamiento del sistema. También se buscará adaptar la aplicación, tanto en su versión para dispositivos móviles como la versión de escritorio, en el caso de que salgan al mercado nuevas versiones de los sistemas operativos soportados, que impliquen cambios sustanciales en el funcionamiento de éstos.</w:t>
      </w:r>
    </w:p>
    <w:p w:rsidR="00446846" w:rsidRDefault="00446846" w:rsidP="004A6ABE">
      <w:pPr>
        <w:jc w:val="both"/>
        <w:rPr>
          <w:ins w:id="665" w:author="mia a" w:date="2017-12-09T11:05:00Z"/>
          <w:color w:val="F69200" w:themeColor="accent3"/>
        </w:rPr>
        <w:pPrChange w:id="666" w:author="mia a" w:date="2017-12-09T10:04:00Z">
          <w:pPr>
            <w:jc w:val="both"/>
          </w:pPr>
        </w:pPrChange>
      </w:pPr>
    </w:p>
    <w:p w:rsidR="00446846" w:rsidRDefault="00446846" w:rsidP="004A6ABE">
      <w:pPr>
        <w:jc w:val="both"/>
        <w:rPr>
          <w:ins w:id="667" w:author="mia a" w:date="2017-12-09T11:05:00Z"/>
          <w:color w:val="F69200" w:themeColor="accent3"/>
        </w:rPr>
        <w:pPrChange w:id="668" w:author="mia a" w:date="2017-12-09T10:04:00Z">
          <w:pPr>
            <w:jc w:val="both"/>
          </w:pPr>
        </w:pPrChange>
      </w:pPr>
    </w:p>
    <w:p w:rsidR="00446846" w:rsidRDefault="00446846" w:rsidP="004A6ABE">
      <w:pPr>
        <w:jc w:val="both"/>
        <w:rPr>
          <w:ins w:id="669" w:author="mia a" w:date="2017-12-09T11:05:00Z"/>
          <w:color w:val="F69200" w:themeColor="accent3"/>
        </w:rPr>
        <w:pPrChange w:id="670" w:author="mia a" w:date="2017-12-09T10:04:00Z">
          <w:pPr>
            <w:jc w:val="both"/>
          </w:pPr>
        </w:pPrChange>
      </w:pPr>
    </w:p>
    <w:p w:rsidR="00446846" w:rsidRDefault="00446846" w:rsidP="004A6ABE">
      <w:pPr>
        <w:jc w:val="both"/>
        <w:rPr>
          <w:ins w:id="671" w:author="mia a" w:date="2017-12-09T11:05:00Z"/>
          <w:color w:val="F69200" w:themeColor="accent3"/>
        </w:rPr>
        <w:pPrChange w:id="672" w:author="mia a" w:date="2017-12-09T10:04:00Z">
          <w:pPr>
            <w:jc w:val="both"/>
          </w:pPr>
        </w:pPrChange>
      </w:pPr>
    </w:p>
    <w:p w:rsidR="00446846" w:rsidRDefault="00446846" w:rsidP="004A6ABE">
      <w:pPr>
        <w:jc w:val="both"/>
        <w:rPr>
          <w:ins w:id="673" w:author="mia a" w:date="2017-12-09T11:05:00Z"/>
          <w:color w:val="F69200" w:themeColor="accent3"/>
        </w:rPr>
        <w:pPrChange w:id="674" w:author="mia a" w:date="2017-12-09T10:04:00Z">
          <w:pPr>
            <w:jc w:val="both"/>
          </w:pPr>
        </w:pPrChange>
      </w:pPr>
    </w:p>
    <w:p w:rsidR="005805FA" w:rsidRPr="004A6ABE" w:rsidDel="004A6ABE" w:rsidRDefault="005805FA" w:rsidP="004A6ABE">
      <w:pPr>
        <w:jc w:val="both"/>
        <w:rPr>
          <w:del w:id="675" w:author="mia a" w:date="2017-12-09T10:04:00Z"/>
          <w:color w:val="F69200" w:themeColor="accent3"/>
          <w:rPrChange w:id="676" w:author="mia a" w:date="2017-12-09T10:04:00Z">
            <w:rPr>
              <w:del w:id="677" w:author="mia a" w:date="2017-12-09T10:04:00Z"/>
              <w:color w:val="F69200" w:themeColor="accent3"/>
            </w:rPr>
          </w:rPrChange>
        </w:rPr>
        <w:pPrChange w:id="678" w:author="mia a" w:date="2017-12-09T10:04:00Z">
          <w:pPr>
            <w:jc w:val="both"/>
          </w:pPr>
        </w:pPrChange>
      </w:pPr>
      <w:del w:id="679" w:author="mia a" w:date="2017-12-09T10:04:00Z">
        <w:r w:rsidRPr="004A6ABE" w:rsidDel="004A6ABE">
          <w:rPr>
            <w:color w:val="F69200" w:themeColor="accent3"/>
            <w:rPrChange w:id="680" w:author="mia a" w:date="2017-12-09T10:04:00Z">
              <w:rPr>
                <w:color w:val="F69200" w:themeColor="accent3"/>
              </w:rPr>
            </w:rPrChange>
          </w:rPr>
          <w:delText>*****************************************************************************************</w:delText>
        </w:r>
      </w:del>
    </w:p>
    <w:p w:rsidR="005805FA" w:rsidRPr="004A6ABE" w:rsidRDefault="005805FA" w:rsidP="004A6ABE">
      <w:pPr>
        <w:jc w:val="both"/>
        <w:rPr>
          <w:color w:val="FF0000"/>
          <w:rPrChange w:id="681" w:author="mia a" w:date="2017-12-09T10:04:00Z">
            <w:rPr>
              <w:color w:val="FF0000"/>
            </w:rPr>
          </w:rPrChange>
        </w:rPr>
        <w:pPrChange w:id="682" w:author="mia a" w:date="2017-12-09T10:04:00Z">
          <w:pPr>
            <w:jc w:val="both"/>
          </w:pPr>
        </w:pPrChange>
      </w:pPr>
    </w:p>
    <w:p w:rsidR="005805FA" w:rsidRPr="001A61CE" w:rsidRDefault="005805FA" w:rsidP="005805FA">
      <w:pPr>
        <w:jc w:val="both"/>
      </w:pPr>
    </w:p>
    <w:p w:rsidR="006F08C6" w:rsidRDefault="006F08C6"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683" w:name="_Toc500580996"/>
      <w:r>
        <w:lastRenderedPageBreak/>
        <w:t>Herramientas para el desarrollo</w:t>
      </w:r>
      <w:bookmarkEnd w:id="683"/>
    </w:p>
    <w:p w:rsidR="00B81833" w:rsidRDefault="00B81833" w:rsidP="00FD2242">
      <w:pPr>
        <w:jc w:val="both"/>
      </w:pPr>
    </w:p>
    <w:p w:rsidR="00B81833" w:rsidRDefault="00B81833" w:rsidP="00FD2242">
      <w:pPr>
        <w:jc w:val="both"/>
      </w:pPr>
    </w:p>
    <w:p w:rsidR="008B792D" w:rsidRDefault="008B792D" w:rsidP="00FD2242">
      <w:pPr>
        <w:jc w:val="both"/>
      </w:pPr>
      <w:r>
        <w:t>Hay muchas aplicaciones que pueden ayudarnos en el desarrollo del software, son las herramientas CASE. Éstas nos permiten ahorrar tiempo y  ganar fiabilidad en las etapas de desarrollo de un proyecto, con el consecuente ahorro económico que esto supone.</w:t>
      </w:r>
    </w:p>
    <w:p w:rsidR="00E31812" w:rsidRDefault="008B792D" w:rsidP="00E31812">
      <w:pPr>
        <w:jc w:val="both"/>
      </w:pPr>
      <w:r>
        <w:t>Las principales herramientas que</w:t>
      </w:r>
      <w:r w:rsidR="00E31812">
        <w:t xml:space="preserve">, </w:t>
      </w:r>
      <w:r w:rsidR="00E31812" w:rsidRPr="00F8637C">
        <w:rPr>
          <w:rFonts w:ascii="Century Gothic" w:hAnsi="Century Gothic"/>
        </w:rPr>
        <w:t xml:space="preserve">teniendo en cuenta sus características concretas, </w:t>
      </w:r>
      <w:r>
        <w:t>nos ayudarán en este proyecto son:</w:t>
      </w:r>
    </w:p>
    <w:p w:rsidR="00E31812" w:rsidRPr="00E31812" w:rsidRDefault="00E31812" w:rsidP="00E31812">
      <w:pPr>
        <w:pStyle w:val="Prrafodelista"/>
        <w:numPr>
          <w:ilvl w:val="0"/>
          <w:numId w:val="12"/>
        </w:numPr>
        <w:jc w:val="both"/>
        <w:rPr>
          <w:rFonts w:ascii="Century Gothic" w:eastAsia="Times New Roman" w:hAnsi="Century Gothic" w:cs="Segoe UI"/>
          <w:color w:val="24292E"/>
          <w:lang w:eastAsia="es-ES"/>
        </w:rPr>
      </w:pPr>
      <w:r w:rsidRPr="00E31812">
        <w:rPr>
          <w:rFonts w:ascii="Century Gothic" w:eastAsia="Times New Roman" w:hAnsi="Century Gothic" w:cs="Segoe UI"/>
          <w:color w:val="24292E"/>
          <w:lang w:eastAsia="es-ES"/>
        </w:rPr>
        <w:t xml:space="preserve">Control de versiones Git junto con GitHub como plataforma para gestionar repositorios y  organizar el trabajo del equipo. </w:t>
      </w:r>
    </w:p>
    <w:p w:rsidR="00E31812" w:rsidRPr="00F8637C" w:rsidRDefault="00E31812" w:rsidP="00E31812">
      <w:pPr>
        <w:pStyle w:val="Prrafodelista"/>
        <w:numPr>
          <w:ilvl w:val="0"/>
          <w:numId w:val="7"/>
        </w:numPr>
        <w:jc w:val="both"/>
        <w:rPr>
          <w:rFonts w:ascii="Century Gothic" w:hAnsi="Century Gothic"/>
        </w:rPr>
      </w:pPr>
      <w:r w:rsidRPr="00F8637C">
        <w:rPr>
          <w:rFonts w:ascii="Century Gothic" w:hAnsi="Century Gothic"/>
        </w:rPr>
        <w:t>Framework Apache Maven: herramienta para la gestión y el diseño de proyectos en Java.</w:t>
      </w:r>
    </w:p>
    <w:p w:rsidR="00E31812" w:rsidRDefault="00E31812" w:rsidP="00E31812">
      <w:pPr>
        <w:pStyle w:val="Prrafodelista"/>
        <w:numPr>
          <w:ilvl w:val="0"/>
          <w:numId w:val="7"/>
        </w:numPr>
        <w:jc w:val="both"/>
        <w:rPr>
          <w:rFonts w:ascii="Century Gothic" w:hAnsi="Century Gothic"/>
        </w:rPr>
      </w:pPr>
      <w:r w:rsidRPr="00F8637C">
        <w:rPr>
          <w:rFonts w:ascii="Century Gothic" w:hAnsi="Century Gothic"/>
        </w:rPr>
        <w:t>Microsoft Project, para gestionar</w:t>
      </w:r>
      <w:r>
        <w:rPr>
          <w:rFonts w:ascii="Century Gothic" w:hAnsi="Century Gothic"/>
        </w:rPr>
        <w:t xml:space="preserve"> </w:t>
      </w:r>
      <w:r w:rsidRPr="00F8637C">
        <w:rPr>
          <w:rFonts w:ascii="Century Gothic" w:hAnsi="Century Gothic"/>
        </w:rPr>
        <w:t>el desarrollo de planes, asignación de recursos a tareas, seguimiento del progreso, administrar presupuesto y analizar las cargas de trabajo.</w:t>
      </w:r>
    </w:p>
    <w:p w:rsidR="00E31812" w:rsidRPr="005D2E7C" w:rsidRDefault="00E31812" w:rsidP="00E31812">
      <w:pPr>
        <w:pStyle w:val="Prrafodelista"/>
        <w:numPr>
          <w:ilvl w:val="0"/>
          <w:numId w:val="7"/>
        </w:numPr>
        <w:jc w:val="both"/>
        <w:rPr>
          <w:rFonts w:ascii="Century Gothic" w:hAnsi="Century Gothic"/>
        </w:rPr>
      </w:pPr>
      <w:r w:rsidRPr="005D2E7C">
        <w:rPr>
          <w:rFonts w:ascii="Century Gothic" w:hAnsi="Century Gothic"/>
        </w:rPr>
        <w:t>Visual Paradigm</w:t>
      </w:r>
      <w:r>
        <w:rPr>
          <w:rFonts w:ascii="Century Gothic" w:hAnsi="Century Gothic"/>
        </w:rPr>
        <w:t xml:space="preserve">, </w:t>
      </w:r>
      <w:r w:rsidRPr="005D2E7C">
        <w:rPr>
          <w:rFonts w:ascii="Century Gothic" w:hAnsi="Century Gothic"/>
        </w:rPr>
        <w:t>herramienta UML profesional que soporta el ciclo de vida completo del desarrollo de software</w:t>
      </w:r>
      <w:r>
        <w:rPr>
          <w:rFonts w:ascii="Century Gothic" w:hAnsi="Century Gothic"/>
        </w:rPr>
        <w:t>.</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eastAsia="Times New Roman" w:hAnsi="Century Gothic" w:cs="Segoe UI"/>
          <w:color w:val="24292E"/>
          <w:lang w:eastAsia="es-ES"/>
        </w:rPr>
        <w:t>JDK (</w:t>
      </w:r>
      <w:r w:rsidRPr="00F8637C">
        <w:rPr>
          <w:rFonts w:ascii="Century Gothic" w:hAnsi="Century Gothic" w:cs="Helvetica"/>
          <w:color w:val="313131"/>
        </w:rPr>
        <w:t xml:space="preserve">Java Development Kit) que incluye el JRD (Java Runtime Environment) con su </w:t>
      </w:r>
      <w:r w:rsidRPr="00F8637C">
        <w:rPr>
          <w:rFonts w:ascii="Century Gothic" w:hAnsi="Century Gothic" w:cstheme="minorHAnsi"/>
          <w:color w:val="313131"/>
        </w:rPr>
        <w:t>JVM (Java Virtual Machine)</w:t>
      </w:r>
      <w:r w:rsidRPr="00F8637C">
        <w:rPr>
          <w:rFonts w:ascii="Century Gothic" w:eastAsia="Times New Roman" w:hAnsi="Century Gothic" w:cstheme="minorHAnsi"/>
          <w:color w:val="24292E"/>
          <w:lang w:eastAsia="es-ES"/>
        </w:rPr>
        <w:t>.</w:t>
      </w:r>
      <w:r w:rsidRPr="00F8637C">
        <w:rPr>
          <w:rFonts w:ascii="Century Gothic" w:hAnsi="Century Gothic" w:cstheme="minorHAnsi"/>
          <w:color w:val="313131"/>
        </w:rPr>
        <w:t xml:space="preserve"> </w:t>
      </w:r>
      <w:r w:rsidRPr="00F8637C">
        <w:rPr>
          <w:rFonts w:ascii="Century Gothic" w:eastAsia="Times New Roman" w:hAnsi="Century Gothic" w:cs="Segoe UI"/>
          <w:color w:val="24292E"/>
          <w:lang w:eastAsia="es-ES"/>
        </w:rPr>
        <w:t>Android requiere de otro software específico, SDK con AVD (maquina virtuales que nos permitirá ver la aplicación en funcionamiento).</w:t>
      </w:r>
    </w:p>
    <w:p w:rsidR="00E31812" w:rsidRPr="00F8637C" w:rsidRDefault="00E31812" w:rsidP="00E31812">
      <w:pPr>
        <w:pStyle w:val="Prrafodelista"/>
        <w:numPr>
          <w:ilvl w:val="0"/>
          <w:numId w:val="7"/>
        </w:numPr>
        <w:spacing w:after="0" w:line="300" w:lineRule="atLeast"/>
        <w:jc w:val="both"/>
        <w:rPr>
          <w:rFonts w:ascii="Century Gothic" w:eastAsia="Times New Roman" w:hAnsi="Century Gothic" w:cstheme="minorHAnsi"/>
          <w:color w:val="24292E"/>
          <w:lang w:eastAsia="es-ES"/>
        </w:rPr>
      </w:pPr>
      <w:r w:rsidRPr="00F8637C">
        <w:rPr>
          <w:rFonts w:ascii="Century Gothic" w:hAnsi="Century Gothic" w:cstheme="minorHAnsi"/>
          <w:color w:val="313131"/>
        </w:rPr>
        <w:t xml:space="preserve">IDE (Integrated Development Environment) NetBeans: </w:t>
      </w:r>
      <w:r w:rsidRPr="00F8637C">
        <w:rPr>
          <w:rFonts w:ascii="Century Gothic" w:hAnsi="Century Gothic" w:cstheme="minorHAnsi"/>
          <w:color w:val="606060"/>
        </w:rPr>
        <w:t>entorno de desarrollo - una herramienta para puedan escribir, compilar, depurar y ejecutar programas. Permite el desarrollo rápido de interfaz de usuario,  la gestión organizada de proyectos e integra - Git, Subversion y Mercurial como control de versiones.</w:t>
      </w:r>
    </w:p>
    <w:p w:rsidR="008B792D" w:rsidRDefault="008B792D" w:rsidP="00FD2242">
      <w:pPr>
        <w:jc w:val="both"/>
      </w:pPr>
    </w:p>
    <w:p w:rsidR="00E31812" w:rsidRDefault="00E31812"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0E5996" w:rsidRDefault="000E5996" w:rsidP="00FD2242">
      <w:pPr>
        <w:jc w:val="both"/>
      </w:pPr>
    </w:p>
    <w:p w:rsidR="00E31812" w:rsidRDefault="00E31812" w:rsidP="00FD2242">
      <w:pPr>
        <w:jc w:val="both"/>
      </w:pPr>
    </w:p>
    <w:p w:rsidR="0013526F" w:rsidRDefault="0013526F" w:rsidP="00FD2242">
      <w:pPr>
        <w:jc w:val="both"/>
      </w:pPr>
    </w:p>
    <w:p w:rsidR="0013526F" w:rsidRDefault="0013526F" w:rsidP="0013526F">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684" w:name="_Toc500580997"/>
      <w:r>
        <w:lastRenderedPageBreak/>
        <w:t>Conclusiones</w:t>
      </w:r>
      <w:bookmarkEnd w:id="684"/>
    </w:p>
    <w:p w:rsidR="0013526F" w:rsidRDefault="0013526F" w:rsidP="0013526F">
      <w:pPr>
        <w:jc w:val="both"/>
      </w:pPr>
    </w:p>
    <w:p w:rsidR="0013526F" w:rsidRDefault="0013526F" w:rsidP="0013526F">
      <w:pPr>
        <w:jc w:val="both"/>
      </w:pPr>
      <w:r>
        <w:t>Tras haber reflexionado y desarrollado todas las etapas y demás contenidos descritos en el presente documento sobre el ficticio proyecto ZOO</w:t>
      </w:r>
      <w:ins w:id="685" w:author="mia a" w:date="2017-12-09T11:27:00Z">
        <w:r w:rsidR="009568D4">
          <w:t>PLANET</w:t>
        </w:r>
      </w:ins>
      <w:del w:id="686" w:author="mia a" w:date="2017-12-09T11:27:00Z">
        <w:r w:rsidDel="009568D4">
          <w:delText>LANDER</w:delText>
        </w:r>
      </w:del>
      <w:r>
        <w:t xml:space="preserve">, nos damos cuenta de la complejidad y dificultad que conlleva el proceso de desarrollo de un software cualquiera. </w:t>
      </w:r>
    </w:p>
    <w:p w:rsidR="0013526F" w:rsidRDefault="0013526F" w:rsidP="0013526F">
      <w:pPr>
        <w:jc w:val="both"/>
      </w:pPr>
      <w:r>
        <w:t>La cantidad de conceptos y conocimientos técnicos implicados en el desarrollo del software es enorme y además evoluciona continuamente: el hardware, las técnicas de gestión y análisis, herramientas de desarrollo, de diseño, de depuración, lenguajes de programación, técnicas de prueba... Es evidente que se hace necesaria una buena formación y actualización de los conocimientos para ser un profesional competente.</w:t>
      </w:r>
    </w:p>
    <w:p w:rsidR="0013526F" w:rsidRDefault="0013526F" w:rsidP="0013526F">
      <w:pPr>
        <w:jc w:val="both"/>
      </w:pPr>
      <w:r>
        <w:t xml:space="preserve">Sin embargo, la competencia técnica no es la única cuestión clave en el resultado de un proyecto; más allá de la formación y capacidad particulares de los miembros de un equipo de desarrollo, hay un elemento determinante en el éxito o fracaso de cualquier proceso de desarrollo, y es la planificación y gestión adecuada, rigurosa y correcta de todas y cada una de las etapas del ciclo de vida del software. En el proceso de desarrollo, todos los elementos y fases que lo componen están, directa o indirectamente, relacionados entre sí; todos  son importantes, y todos, hasta el más mínimo detalle, tienen de una forma u otra su repercusión en fases posteriores. Obviamente todos los errores, carencias,  faltas de previsión o comunicación que se puedan dar se pagarán exponencialmente en el resto de etapas y por consiguiente, en el resultado final. De la misma forma, los aciertos y buenos hábitos tendrán también su recompensa, y facilitarán y agilizarán el resto de etapas. Salvando las distancias, podríamos establecer cierto paralelismo entre las dificultades que hemos tenido que afrontar elaborando el presente trabajo y las que resultarían del desarrollo de una aplicación: problemas de organización, problemas de documentación, problemas técnicos, falta de información y de formación, problemas de tiempo… y todos estos problemas han tenido su repercusión en un momento u otro del proceso. Por otra parte, hay que contar con que, por muy escrupulosos que seamos en la ejecución de nuestro trabajo, nunca podremos preverlo todo; hemos de contar con que siempre sucederán imprevistos y sucesos que escapan a nuestro control. Éste es por tanto un motivo más para resaltar la importancia que tiene aprovechar las cosas que sí dependen de nosotros, como el desarrollo correcto y meticuloso cada etapa, dejando así el mínimo de cosas al azar. </w:t>
      </w:r>
    </w:p>
    <w:p w:rsidR="0013526F" w:rsidRDefault="0013526F" w:rsidP="0013526F">
      <w:pPr>
        <w:jc w:val="both"/>
      </w:pPr>
      <w:r>
        <w:t xml:space="preserve">Como conclusión final, diremos que, aunque no debe ser nada fácil poner en práctica la teoría en un entorno laboral real (plazos excesivamente cortos, carga de trabajo excesivamente larga, mala planificación y gestión, falta de medios, etc.), siempre hay que intentar aplicar en la medida de lo posible las buenas prácticas descritas en este documento. </w:t>
      </w:r>
    </w:p>
    <w:p w:rsidR="006F08C6" w:rsidRDefault="00B81833" w:rsidP="00A911C3">
      <w:pPr>
        <w:pStyle w:val="Ttulo1"/>
        <w:pBdr>
          <w:top w:val="single" w:sz="8" w:space="1" w:color="418AB3" w:themeColor="accent1"/>
          <w:left w:val="single" w:sz="8" w:space="4" w:color="418AB3" w:themeColor="accent1"/>
          <w:bottom w:val="single" w:sz="8" w:space="1" w:color="418AB3" w:themeColor="accent1"/>
          <w:right w:val="single" w:sz="8" w:space="4" w:color="418AB3" w:themeColor="accent1"/>
        </w:pBdr>
        <w:shd w:val="clear" w:color="auto" w:fill="D7E7F0" w:themeFill="accent1" w:themeFillTint="33"/>
        <w:jc w:val="center"/>
      </w:pPr>
      <w:bookmarkStart w:id="687" w:name="_Toc500580998"/>
      <w:r>
        <w:lastRenderedPageBreak/>
        <w:t>Documentación</w:t>
      </w:r>
      <w:bookmarkEnd w:id="687"/>
    </w:p>
    <w:p w:rsidR="00B81833" w:rsidRDefault="00B81833" w:rsidP="00FD2242">
      <w:pPr>
        <w:jc w:val="both"/>
      </w:pPr>
    </w:p>
    <w:p w:rsidR="00714720" w:rsidRDefault="00714720" w:rsidP="009D5594">
      <w:pPr>
        <w:jc w:val="both"/>
      </w:pPr>
    </w:p>
    <w:p w:rsidR="00714720" w:rsidRDefault="00714720" w:rsidP="009D5594">
      <w:pPr>
        <w:jc w:val="both"/>
      </w:pPr>
      <w:r>
        <w:t xml:space="preserve">Información sobre lenguajes de programación </w:t>
      </w:r>
    </w:p>
    <w:p w:rsidR="00714720" w:rsidRPr="00DA2425" w:rsidRDefault="00040D99" w:rsidP="009D5594">
      <w:pPr>
        <w:jc w:val="both"/>
        <w:rPr>
          <w:rFonts w:ascii="Century Gothic" w:hAnsi="Century Gothic"/>
        </w:rPr>
      </w:pPr>
      <w:hyperlink r:id="rId20" w:history="1">
        <w:r w:rsidR="00714720" w:rsidRPr="00DA2425">
          <w:rPr>
            <w:rStyle w:val="Hipervnculo"/>
            <w:rFonts w:ascii="Century Gothic" w:hAnsi="Century Gothic"/>
          </w:rPr>
          <w:t>https://www.muypymes.com/2016/03/28/lenguajes-programacion-desarrollo-apps</w:t>
        </w:r>
      </w:hyperlink>
    </w:p>
    <w:p w:rsidR="00714720" w:rsidRDefault="00040D99" w:rsidP="009D5594">
      <w:pPr>
        <w:jc w:val="both"/>
        <w:rPr>
          <w:rStyle w:val="Hipervnculo"/>
          <w:rFonts w:ascii="Century Gothic" w:hAnsi="Century Gothic"/>
        </w:rPr>
      </w:pPr>
      <w:hyperlink r:id="rId21" w:history="1">
        <w:r w:rsidR="00714720" w:rsidRPr="00DA2425">
          <w:rPr>
            <w:rStyle w:val="Hipervnculo"/>
            <w:rFonts w:ascii="Century Gothic" w:hAnsi="Century Gothic"/>
          </w:rPr>
          <w:t>https://es.quora.com/Que-lenguaje-de-programación-debería-saber-para-el-2017</w:t>
        </w:r>
      </w:hyperlink>
    </w:p>
    <w:p w:rsidR="00714720" w:rsidRDefault="00714720" w:rsidP="009D5594">
      <w:pPr>
        <w:jc w:val="both"/>
        <w:rPr>
          <w:rStyle w:val="Hipervnculo"/>
          <w:rFonts w:ascii="Century Gothic" w:hAnsi="Century Gothic"/>
        </w:rPr>
      </w:pPr>
    </w:p>
    <w:p w:rsidR="00714720" w:rsidRPr="00714720" w:rsidRDefault="00714720" w:rsidP="009D5594">
      <w:pPr>
        <w:jc w:val="both"/>
        <w:rPr>
          <w:rFonts w:ascii="Century Gothic" w:hAnsi="Century Gothic"/>
        </w:rPr>
      </w:pPr>
      <w:r w:rsidRPr="00714720">
        <w:rPr>
          <w:rStyle w:val="Hipervnculo"/>
          <w:rFonts w:ascii="Century Gothic" w:hAnsi="Century Gothic"/>
          <w:color w:val="auto"/>
          <w:u w:val="none"/>
        </w:rPr>
        <w:t>Información sobre el desarrollo de aplicaciones en Java</w:t>
      </w:r>
      <w:r w:rsidR="00964760">
        <w:rPr>
          <w:rStyle w:val="Hipervnculo"/>
          <w:rFonts w:ascii="Century Gothic" w:hAnsi="Century Gothic"/>
          <w:color w:val="auto"/>
          <w:u w:val="none"/>
        </w:rPr>
        <w:t xml:space="preserve"> </w:t>
      </w: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2" w:history="1">
        <w:r w:rsidR="00714720" w:rsidRPr="00DA2425">
          <w:rPr>
            <w:rStyle w:val="Hipervnculo"/>
            <w:rFonts w:ascii="Century Gothic" w:eastAsia="Times New Roman" w:hAnsi="Century Gothic" w:cs="Segoe UI"/>
          </w:rPr>
          <w:t>https://www.taringa.net/posts/linux/19187248/Herramientas-utiles-o-necesarias-para-un-desarrollador-Java.html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3" w:history="1">
        <w:r w:rsidR="00714720" w:rsidRPr="00DA2425">
          <w:rPr>
            <w:rStyle w:val="Hipervnculo"/>
            <w:rFonts w:ascii="Century Gothic" w:eastAsia="Times New Roman" w:hAnsi="Century Gothic" w:cs="Segoe UI"/>
          </w:rPr>
          <w:t>https://desarrolloweb.com/articulos/iniciacion-java-caracteristicas-programacion-ideeclipse.html</w:t>
        </w:r>
      </w:hyperlink>
    </w:p>
    <w:p w:rsidR="00714720" w:rsidRPr="00DA2425" w:rsidRDefault="00714720" w:rsidP="009D5594">
      <w:pPr>
        <w:spacing w:after="0" w:line="300" w:lineRule="atLeast"/>
        <w:jc w:val="both"/>
        <w:rPr>
          <w:rFonts w:ascii="Century Gothic" w:eastAsia="Times New Roman" w:hAnsi="Century Gothic" w:cs="Segoe UI"/>
          <w:color w:val="24292E"/>
          <w:lang w:eastAsia="es-ES"/>
        </w:rPr>
      </w:pP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4" w:history="1">
        <w:r w:rsidR="00714720" w:rsidRPr="00DA2425">
          <w:rPr>
            <w:rStyle w:val="Hipervnculo"/>
            <w:rFonts w:ascii="Century Gothic" w:eastAsia="Times New Roman" w:hAnsi="Century Gothic" w:cs="Segoe UI"/>
          </w:rPr>
          <w:t>https://www.genbetadev.com/java-j2ee/herramientas-imprescindibles-para-un-desarrollador-de-java</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desarrollo de aplicaciones para móvil</w:t>
      </w:r>
    </w:p>
    <w:p w:rsidR="00714720" w:rsidRPr="00DA2425" w:rsidRDefault="00040D99" w:rsidP="009D5594">
      <w:pPr>
        <w:spacing w:after="0" w:line="300" w:lineRule="atLeast"/>
        <w:jc w:val="both"/>
        <w:rPr>
          <w:rFonts w:ascii="Century Gothic" w:eastAsia="Times New Roman" w:hAnsi="Century Gothic" w:cs="Segoe UI"/>
          <w:color w:val="24292E"/>
          <w:lang w:eastAsia="es-ES"/>
        </w:rPr>
      </w:pPr>
      <w:hyperlink r:id="rId25" w:history="1">
        <w:r w:rsidR="00714720" w:rsidRPr="00DA2425">
          <w:rPr>
            <w:rStyle w:val="Hipervnculo"/>
            <w:rFonts w:ascii="Century Gothic" w:eastAsia="Times New Roman" w:hAnsi="Century Gothic" w:cs="Segoe UI"/>
          </w:rPr>
          <w:t>http://perso.wanadoo.es/emiliotoboso/android/preparacion.htm</w:t>
        </w:r>
      </w:hyperlink>
    </w:p>
    <w:p w:rsidR="00714720" w:rsidRDefault="00714720" w:rsidP="009D5594">
      <w:pPr>
        <w:spacing w:after="0" w:line="300" w:lineRule="atLeast"/>
        <w:jc w:val="both"/>
        <w:rPr>
          <w:rFonts w:ascii="Century Gothic" w:eastAsia="Times New Roman" w:hAnsi="Century Gothic" w:cs="Segoe UI"/>
          <w:color w:val="24292E"/>
          <w:lang w:eastAsia="es-ES"/>
        </w:rPr>
      </w:pPr>
    </w:p>
    <w:p w:rsidR="00714720" w:rsidRDefault="00714720" w:rsidP="009D5594">
      <w:pPr>
        <w:spacing w:after="0" w:line="300" w:lineRule="atLeast"/>
        <w:jc w:val="both"/>
        <w:rPr>
          <w:rFonts w:ascii="Century Gothic" w:eastAsia="Times New Roman" w:hAnsi="Century Gothic" w:cs="Segoe UI"/>
          <w:color w:val="24292E"/>
          <w:lang w:eastAsia="es-ES"/>
        </w:rPr>
      </w:pPr>
    </w:p>
    <w:p w:rsidR="00F63158" w:rsidRDefault="00F63158" w:rsidP="009D5594">
      <w:pPr>
        <w:spacing w:after="0" w:line="300" w:lineRule="atLeast"/>
        <w:jc w:val="both"/>
        <w:rPr>
          <w:rFonts w:ascii="Century Gothic" w:eastAsia="Times New Roman" w:hAnsi="Century Gothic" w:cs="Segoe UI"/>
          <w:color w:val="24292E"/>
          <w:lang w:eastAsia="es-ES"/>
        </w:rPr>
      </w:pPr>
    </w:p>
    <w:p w:rsidR="00714720" w:rsidRPr="00DA2425" w:rsidRDefault="00714720" w:rsidP="009D5594">
      <w:pPr>
        <w:spacing w:line="300" w:lineRule="atLeast"/>
        <w:jc w:val="both"/>
        <w:rPr>
          <w:rFonts w:ascii="Century Gothic" w:eastAsia="Times New Roman" w:hAnsi="Century Gothic" w:cs="Segoe UI"/>
          <w:color w:val="24292E"/>
          <w:lang w:eastAsia="es-ES"/>
        </w:rPr>
      </w:pPr>
      <w:r>
        <w:rPr>
          <w:rFonts w:ascii="Century Gothic" w:eastAsia="Times New Roman" w:hAnsi="Century Gothic" w:cs="Segoe UI"/>
          <w:color w:val="24292E"/>
          <w:lang w:eastAsia="es-ES"/>
        </w:rPr>
        <w:t>Información sobre herramientas CASE</w:t>
      </w:r>
    </w:p>
    <w:p w:rsidR="00714720" w:rsidRDefault="00040D99" w:rsidP="009D5594">
      <w:pPr>
        <w:spacing w:after="0" w:line="300" w:lineRule="atLeast"/>
        <w:jc w:val="both"/>
        <w:rPr>
          <w:rStyle w:val="Hipervnculo"/>
          <w:rFonts w:ascii="Century Gothic" w:eastAsia="Times New Roman" w:hAnsi="Century Gothic" w:cs="Segoe UI"/>
          <w:lang w:eastAsia="es-ES"/>
        </w:rPr>
      </w:pPr>
      <w:hyperlink r:id="rId26" w:history="1">
        <w:r w:rsidR="00714720" w:rsidRPr="00DA2425">
          <w:rPr>
            <w:rStyle w:val="Hipervnculo"/>
            <w:rFonts w:ascii="Century Gothic" w:eastAsia="Times New Roman" w:hAnsi="Century Gothic" w:cs="Segoe UI"/>
          </w:rPr>
          <w:t>http://wpmallorca.com/2013/02/12/pero-que-es-github/</w:t>
        </w:r>
      </w:hyperlink>
    </w:p>
    <w:p w:rsidR="008B792D" w:rsidRDefault="008B792D" w:rsidP="009D5594">
      <w:pPr>
        <w:spacing w:after="0" w:line="300" w:lineRule="atLeast"/>
        <w:jc w:val="both"/>
        <w:rPr>
          <w:rStyle w:val="Hipervnculo"/>
          <w:rFonts w:ascii="Century Gothic" w:eastAsia="Times New Roman" w:hAnsi="Century Gothic" w:cs="Segoe UI"/>
          <w:lang w:eastAsia="es-ES"/>
        </w:rPr>
      </w:pPr>
    </w:p>
    <w:p w:rsidR="008B792D" w:rsidRDefault="00040D99" w:rsidP="009D5594">
      <w:pPr>
        <w:spacing w:after="0" w:line="300" w:lineRule="atLeast"/>
        <w:jc w:val="both"/>
        <w:rPr>
          <w:rFonts w:ascii="Century Gothic" w:eastAsia="Times New Roman" w:hAnsi="Century Gothic" w:cs="Segoe UI"/>
          <w:color w:val="24292E"/>
          <w:lang w:eastAsia="es-ES"/>
        </w:rPr>
      </w:pPr>
      <w:hyperlink r:id="rId27" w:history="1">
        <w:r w:rsidR="008B792D" w:rsidRPr="00106B96">
          <w:rPr>
            <w:rStyle w:val="Hipervnculo"/>
            <w:rFonts w:ascii="Century Gothic" w:eastAsia="Times New Roman" w:hAnsi="Century Gothic" w:cs="Segoe UI"/>
            <w:lang w:eastAsia="es-ES"/>
          </w:rPr>
          <w:t>http://www.monografias.com/trabajos73/herramientas-case-proceso-desarrollo-software/herramientas-case-proceso-desarrollo-software2.shtml</w:t>
        </w:r>
      </w:hyperlink>
    </w:p>
    <w:p w:rsidR="008B792D" w:rsidRPr="00DA2425" w:rsidRDefault="008B792D" w:rsidP="00714720">
      <w:pPr>
        <w:spacing w:after="0" w:line="300" w:lineRule="atLeast"/>
        <w:rPr>
          <w:rFonts w:ascii="Century Gothic" w:eastAsia="Times New Roman" w:hAnsi="Century Gothic" w:cs="Segoe UI"/>
          <w:color w:val="24292E"/>
          <w:lang w:eastAsia="es-ES"/>
        </w:rPr>
      </w:pPr>
    </w:p>
    <w:p w:rsidR="00714720" w:rsidRPr="00DA2425" w:rsidRDefault="00714720" w:rsidP="00714720">
      <w:pPr>
        <w:spacing w:after="0" w:line="300" w:lineRule="atLeast"/>
        <w:rPr>
          <w:rFonts w:ascii="Century Gothic" w:eastAsia="Times New Roman" w:hAnsi="Century Gothic" w:cs="Segoe UI"/>
          <w:color w:val="24292E"/>
          <w:lang w:eastAsia="es-ES"/>
        </w:rPr>
      </w:pPr>
    </w:p>
    <w:p w:rsidR="00714720" w:rsidRDefault="00714720" w:rsidP="00FD2242">
      <w:pPr>
        <w:jc w:val="both"/>
      </w:pPr>
    </w:p>
    <w:p w:rsidR="00B81833" w:rsidRDefault="00B81833" w:rsidP="00FD2242">
      <w:pPr>
        <w:spacing w:after="0" w:line="300" w:lineRule="atLeast"/>
        <w:jc w:val="both"/>
        <w:rPr>
          <w:rFonts w:ascii="Segoe UI" w:eastAsia="Times New Roman" w:hAnsi="Segoe UI" w:cs="Segoe UI"/>
          <w:color w:val="24292E"/>
          <w:sz w:val="21"/>
          <w:szCs w:val="21"/>
          <w:lang w:eastAsia="es-ES"/>
        </w:rPr>
      </w:pPr>
    </w:p>
    <w:p w:rsidR="00B81833" w:rsidRPr="00B81833" w:rsidRDefault="00B81833" w:rsidP="00FD2242">
      <w:pPr>
        <w:jc w:val="both"/>
      </w:pPr>
    </w:p>
    <w:sectPr w:rsidR="00B81833" w:rsidRPr="00B81833" w:rsidSect="00A84FF3">
      <w:footerReference w:type="default" r:id="rId28"/>
      <w:pgSz w:w="11906" w:h="16838"/>
      <w:pgMar w:top="1418" w:right="1701" w:bottom="209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E22" w:rsidRDefault="00D90E22" w:rsidP="00470F15">
      <w:pPr>
        <w:spacing w:after="0" w:line="240" w:lineRule="auto"/>
      </w:pPr>
      <w:r>
        <w:separator/>
      </w:r>
    </w:p>
  </w:endnote>
  <w:endnote w:type="continuationSeparator" w:id="0">
    <w:p w:rsidR="00D90E22" w:rsidRDefault="00D90E22" w:rsidP="0047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29"/>
      <w:gridCol w:w="475"/>
    </w:tblGrid>
    <w:tr w:rsidR="00040D99">
      <w:trPr>
        <w:jc w:val="right"/>
      </w:trPr>
      <w:tc>
        <w:tcPr>
          <w:tcW w:w="4795" w:type="dxa"/>
          <w:vAlign w:val="center"/>
        </w:tcPr>
        <w:sdt>
          <w:sdtPr>
            <w:rPr>
              <w:caps/>
              <w:color w:val="000000" w:themeColor="text1"/>
            </w:rPr>
            <w:alias w:val="Autor"/>
            <w:tag w:val=""/>
            <w:id w:val="-2102556413"/>
            <w:placeholder>
              <w:docPart w:val="4443098878D94119BEC228E475E74569"/>
            </w:placeholder>
            <w:dataBinding w:prefixMappings="xmlns:ns0='http://purl.org/dc/elements/1.1/' xmlns:ns1='http://schemas.openxmlformats.org/package/2006/metadata/core-properties' " w:xpath="/ns1:coreProperties[1]/ns0:creator[1]" w:storeItemID="{6C3C8BC8-F283-45AE-878A-BAB7291924A1}"/>
            <w:text/>
          </w:sdtPr>
          <w:sdtContent>
            <w:p w:rsidR="00040D99" w:rsidRDefault="00040D99">
              <w:pPr>
                <w:pStyle w:val="Encabezado"/>
                <w:jc w:val="right"/>
                <w:rPr>
                  <w:caps/>
                  <w:color w:val="000000" w:themeColor="text1"/>
                </w:rPr>
              </w:pPr>
              <w:r>
                <w:rPr>
                  <w:caps/>
                  <w:color w:val="000000" w:themeColor="text1"/>
                </w:rPr>
                <w:t>Javier Vañó, Rodolfo Biasini, Maria Adrover</w:t>
              </w:r>
            </w:p>
          </w:sdtContent>
        </w:sdt>
      </w:tc>
      <w:tc>
        <w:tcPr>
          <w:tcW w:w="250" w:type="pct"/>
          <w:shd w:val="clear" w:color="auto" w:fill="A6B727" w:themeFill="accent2"/>
          <w:vAlign w:val="center"/>
        </w:tcPr>
        <w:p w:rsidR="00040D99" w:rsidRDefault="00040D99">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25F1D">
            <w:rPr>
              <w:noProof/>
              <w:color w:val="FFFFFF" w:themeColor="background1"/>
            </w:rPr>
            <w:t>2</w:t>
          </w:r>
          <w:r>
            <w:rPr>
              <w:color w:val="FFFFFF" w:themeColor="background1"/>
            </w:rPr>
            <w:fldChar w:fldCharType="end"/>
          </w:r>
        </w:p>
      </w:tc>
    </w:tr>
  </w:tbl>
  <w:p w:rsidR="00040D99" w:rsidRDefault="00040D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E22" w:rsidRDefault="00D90E22" w:rsidP="00470F15">
      <w:pPr>
        <w:spacing w:after="0" w:line="240" w:lineRule="auto"/>
      </w:pPr>
      <w:r>
        <w:separator/>
      </w:r>
    </w:p>
  </w:footnote>
  <w:footnote w:type="continuationSeparator" w:id="0">
    <w:p w:rsidR="00D90E22" w:rsidRDefault="00D90E22" w:rsidP="00470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6330"/>
    <w:multiLevelType w:val="hybridMultilevel"/>
    <w:tmpl w:val="64CC43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D5849"/>
    <w:multiLevelType w:val="hybridMultilevel"/>
    <w:tmpl w:val="5622A91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E04348"/>
    <w:multiLevelType w:val="hybridMultilevel"/>
    <w:tmpl w:val="189696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6F096B"/>
    <w:multiLevelType w:val="hybridMultilevel"/>
    <w:tmpl w:val="00A6487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A960475"/>
    <w:multiLevelType w:val="hybridMultilevel"/>
    <w:tmpl w:val="38F693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396514D"/>
    <w:multiLevelType w:val="hybridMultilevel"/>
    <w:tmpl w:val="F30A825E"/>
    <w:lvl w:ilvl="0" w:tplc="90963E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6D019F"/>
    <w:multiLevelType w:val="hybridMultilevel"/>
    <w:tmpl w:val="CDBC3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5B1622"/>
    <w:multiLevelType w:val="hybridMultilevel"/>
    <w:tmpl w:val="BFA490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0D91585"/>
    <w:multiLevelType w:val="hybridMultilevel"/>
    <w:tmpl w:val="D47EA5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6D778B4"/>
    <w:multiLevelType w:val="hybridMultilevel"/>
    <w:tmpl w:val="D5EEA318"/>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nsid w:val="4D6E29BA"/>
    <w:multiLevelType w:val="hybridMultilevel"/>
    <w:tmpl w:val="B8AC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2B5B8C"/>
    <w:multiLevelType w:val="hybridMultilevel"/>
    <w:tmpl w:val="51220F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113FD6"/>
    <w:multiLevelType w:val="hybridMultilevel"/>
    <w:tmpl w:val="B3D466F2"/>
    <w:lvl w:ilvl="0" w:tplc="0C0A0003">
      <w:start w:val="1"/>
      <w:numFmt w:val="bullet"/>
      <w:lvlText w:val="o"/>
      <w:lvlJc w:val="left"/>
      <w:pPr>
        <w:ind w:left="927" w:hanging="360"/>
      </w:pPr>
      <w:rPr>
        <w:rFonts w:ascii="Courier New" w:hAnsi="Courier New" w:cs="Courier New"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5">
    <w:nsid w:val="6E81164E"/>
    <w:multiLevelType w:val="hybridMultilevel"/>
    <w:tmpl w:val="D35E522A"/>
    <w:lvl w:ilvl="0" w:tplc="DEE6B04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6D47D5"/>
    <w:multiLevelType w:val="hybridMultilevel"/>
    <w:tmpl w:val="A3B4A4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5"/>
  </w:num>
  <w:num w:numId="5">
    <w:abstractNumId w:val="15"/>
  </w:num>
  <w:num w:numId="6">
    <w:abstractNumId w:val="9"/>
  </w:num>
  <w:num w:numId="7">
    <w:abstractNumId w:val="0"/>
  </w:num>
  <w:num w:numId="8">
    <w:abstractNumId w:val="16"/>
  </w:num>
  <w:num w:numId="9">
    <w:abstractNumId w:val="13"/>
  </w:num>
  <w:num w:numId="10">
    <w:abstractNumId w:val="4"/>
  </w:num>
  <w:num w:numId="11">
    <w:abstractNumId w:val="12"/>
  </w:num>
  <w:num w:numId="12">
    <w:abstractNumId w:val="10"/>
  </w:num>
  <w:num w:numId="13">
    <w:abstractNumId w:val="1"/>
  </w:num>
  <w:num w:numId="14">
    <w:abstractNumId w:val="3"/>
  </w:num>
  <w:num w:numId="15">
    <w:abstractNumId w:val="14"/>
  </w:num>
  <w:num w:numId="16">
    <w:abstractNumId w:val="8"/>
  </w:num>
  <w:num w:numId="1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a a">
    <w15:presenceInfo w15:providerId="Windows Live" w15:userId="b344692b631296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comments="0" w:insDel="0" w:formatting="0"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15"/>
    <w:rsid w:val="00000C72"/>
    <w:rsid w:val="00011172"/>
    <w:rsid w:val="00040D99"/>
    <w:rsid w:val="00072AE5"/>
    <w:rsid w:val="00085D25"/>
    <w:rsid w:val="000B6488"/>
    <w:rsid w:val="000E0ED8"/>
    <w:rsid w:val="000E5996"/>
    <w:rsid w:val="000E63FC"/>
    <w:rsid w:val="00130F7B"/>
    <w:rsid w:val="0013526F"/>
    <w:rsid w:val="00176274"/>
    <w:rsid w:val="001940B0"/>
    <w:rsid w:val="001A61CE"/>
    <w:rsid w:val="002610F7"/>
    <w:rsid w:val="00290DAA"/>
    <w:rsid w:val="002C7770"/>
    <w:rsid w:val="002E11C1"/>
    <w:rsid w:val="003242A6"/>
    <w:rsid w:val="003512E8"/>
    <w:rsid w:val="004065BB"/>
    <w:rsid w:val="00407906"/>
    <w:rsid w:val="00425F1D"/>
    <w:rsid w:val="00446846"/>
    <w:rsid w:val="00451AC7"/>
    <w:rsid w:val="00470F15"/>
    <w:rsid w:val="004A3D3A"/>
    <w:rsid w:val="004A6ABE"/>
    <w:rsid w:val="004F47F1"/>
    <w:rsid w:val="004F4C0A"/>
    <w:rsid w:val="004F6345"/>
    <w:rsid w:val="005206AA"/>
    <w:rsid w:val="005417BC"/>
    <w:rsid w:val="005805FA"/>
    <w:rsid w:val="00606DE6"/>
    <w:rsid w:val="00616A5D"/>
    <w:rsid w:val="00656C3B"/>
    <w:rsid w:val="006669C0"/>
    <w:rsid w:val="0066731D"/>
    <w:rsid w:val="006966FC"/>
    <w:rsid w:val="006A7713"/>
    <w:rsid w:val="006C06DC"/>
    <w:rsid w:val="006F08C6"/>
    <w:rsid w:val="00714720"/>
    <w:rsid w:val="007B3A0F"/>
    <w:rsid w:val="00823E1A"/>
    <w:rsid w:val="00840F10"/>
    <w:rsid w:val="00851652"/>
    <w:rsid w:val="00867927"/>
    <w:rsid w:val="008960BF"/>
    <w:rsid w:val="008A477E"/>
    <w:rsid w:val="008B792D"/>
    <w:rsid w:val="008F5F8C"/>
    <w:rsid w:val="00911B9C"/>
    <w:rsid w:val="00911DBB"/>
    <w:rsid w:val="009243CB"/>
    <w:rsid w:val="009568D4"/>
    <w:rsid w:val="00964760"/>
    <w:rsid w:val="009B1BA6"/>
    <w:rsid w:val="009D5594"/>
    <w:rsid w:val="00A02ECF"/>
    <w:rsid w:val="00A147A2"/>
    <w:rsid w:val="00A30C54"/>
    <w:rsid w:val="00A459B0"/>
    <w:rsid w:val="00A84FF3"/>
    <w:rsid w:val="00A911C3"/>
    <w:rsid w:val="00A924F0"/>
    <w:rsid w:val="00AA43D4"/>
    <w:rsid w:val="00B16DEA"/>
    <w:rsid w:val="00B26DEC"/>
    <w:rsid w:val="00B714F0"/>
    <w:rsid w:val="00B81833"/>
    <w:rsid w:val="00B944BF"/>
    <w:rsid w:val="00BE7820"/>
    <w:rsid w:val="00C12D82"/>
    <w:rsid w:val="00C23663"/>
    <w:rsid w:val="00C459DB"/>
    <w:rsid w:val="00C808DD"/>
    <w:rsid w:val="00CD057C"/>
    <w:rsid w:val="00CE3103"/>
    <w:rsid w:val="00CE491D"/>
    <w:rsid w:val="00CF4EC8"/>
    <w:rsid w:val="00D22D46"/>
    <w:rsid w:val="00D27FB0"/>
    <w:rsid w:val="00D43F9D"/>
    <w:rsid w:val="00D75734"/>
    <w:rsid w:val="00D90E22"/>
    <w:rsid w:val="00DC2724"/>
    <w:rsid w:val="00DC3AD5"/>
    <w:rsid w:val="00E31812"/>
    <w:rsid w:val="00E511A9"/>
    <w:rsid w:val="00E62EAE"/>
    <w:rsid w:val="00E8258C"/>
    <w:rsid w:val="00E85312"/>
    <w:rsid w:val="00EE30B5"/>
    <w:rsid w:val="00F12F28"/>
    <w:rsid w:val="00F22E4A"/>
    <w:rsid w:val="00F34CED"/>
    <w:rsid w:val="00F568EA"/>
    <w:rsid w:val="00F63158"/>
    <w:rsid w:val="00F71EE7"/>
    <w:rsid w:val="00FC0557"/>
    <w:rsid w:val="00FD2242"/>
    <w:rsid w:val="00FD5533"/>
    <w:rsid w:val="00FF4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A72C0-8A14-47A8-8F1C-D2AA68E8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0F15"/>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470F15"/>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Ttulo3">
    <w:name w:val="heading 3"/>
    <w:basedOn w:val="Normal"/>
    <w:next w:val="Normal"/>
    <w:link w:val="Ttulo3Car"/>
    <w:uiPriority w:val="9"/>
    <w:unhideWhenUsed/>
    <w:qFormat/>
    <w:rsid w:val="006F08C6"/>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Ttulo4">
    <w:name w:val="heading 4"/>
    <w:basedOn w:val="Normal"/>
    <w:next w:val="Normal"/>
    <w:link w:val="Ttulo4Car"/>
    <w:uiPriority w:val="9"/>
    <w:unhideWhenUsed/>
    <w:qFormat/>
    <w:rsid w:val="00CE3103"/>
    <w:pPr>
      <w:keepNext/>
      <w:keepLines/>
      <w:spacing w:before="40" w:after="0"/>
      <w:outlineLvl w:val="3"/>
    </w:pPr>
    <w:rPr>
      <w:rFonts w:asciiTheme="majorHAnsi" w:eastAsiaTheme="majorEastAsia" w:hAnsiTheme="majorHAnsi" w:cstheme="majorBidi"/>
      <w:i/>
      <w:iCs/>
      <w:color w:val="30678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0F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0F15"/>
    <w:rPr>
      <w:rFonts w:eastAsiaTheme="minorEastAsia"/>
      <w:lang w:eastAsia="es-ES"/>
    </w:rPr>
  </w:style>
  <w:style w:type="paragraph" w:styleId="Encabezado">
    <w:name w:val="header"/>
    <w:basedOn w:val="Normal"/>
    <w:link w:val="EncabezadoCar"/>
    <w:uiPriority w:val="99"/>
    <w:unhideWhenUsed/>
    <w:rsid w:val="00470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F15"/>
  </w:style>
  <w:style w:type="paragraph" w:styleId="Piedepgina">
    <w:name w:val="footer"/>
    <w:basedOn w:val="Normal"/>
    <w:link w:val="PiedepginaCar"/>
    <w:uiPriority w:val="99"/>
    <w:unhideWhenUsed/>
    <w:rsid w:val="00470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F15"/>
  </w:style>
  <w:style w:type="character" w:customStyle="1" w:styleId="Ttulo1Car">
    <w:name w:val="Título 1 Car"/>
    <w:basedOn w:val="Fuentedeprrafopredeter"/>
    <w:link w:val="Ttulo1"/>
    <w:uiPriority w:val="9"/>
    <w:rsid w:val="00470F15"/>
    <w:rPr>
      <w:rFonts w:asciiTheme="majorHAnsi" w:eastAsiaTheme="majorEastAsia" w:hAnsiTheme="majorHAnsi" w:cstheme="majorBidi"/>
      <w:color w:val="306785" w:themeColor="accent1" w:themeShade="BF"/>
      <w:sz w:val="32"/>
      <w:szCs w:val="32"/>
    </w:rPr>
  </w:style>
  <w:style w:type="paragraph" w:styleId="TtulodeTDC">
    <w:name w:val="TOC Heading"/>
    <w:basedOn w:val="Ttulo1"/>
    <w:next w:val="Normal"/>
    <w:uiPriority w:val="39"/>
    <w:unhideWhenUsed/>
    <w:qFormat/>
    <w:rsid w:val="00470F15"/>
    <w:pPr>
      <w:outlineLvl w:val="9"/>
    </w:pPr>
    <w:rPr>
      <w:lang w:eastAsia="es-ES"/>
    </w:rPr>
  </w:style>
  <w:style w:type="character" w:customStyle="1" w:styleId="Ttulo2Car">
    <w:name w:val="Título 2 Car"/>
    <w:basedOn w:val="Fuentedeprrafopredeter"/>
    <w:link w:val="Ttulo2"/>
    <w:uiPriority w:val="9"/>
    <w:rsid w:val="00470F15"/>
    <w:rPr>
      <w:rFonts w:asciiTheme="majorHAnsi" w:eastAsiaTheme="majorEastAsia" w:hAnsiTheme="majorHAnsi" w:cstheme="majorBidi"/>
      <w:color w:val="306785" w:themeColor="accent1" w:themeShade="BF"/>
      <w:sz w:val="26"/>
      <w:szCs w:val="26"/>
    </w:rPr>
  </w:style>
  <w:style w:type="paragraph" w:styleId="TDC1">
    <w:name w:val="toc 1"/>
    <w:basedOn w:val="Normal"/>
    <w:next w:val="Normal"/>
    <w:autoRedefine/>
    <w:uiPriority w:val="39"/>
    <w:unhideWhenUsed/>
    <w:rsid w:val="00470F15"/>
    <w:pPr>
      <w:spacing w:after="100"/>
    </w:pPr>
  </w:style>
  <w:style w:type="character" w:styleId="Hipervnculo">
    <w:name w:val="Hyperlink"/>
    <w:basedOn w:val="Fuentedeprrafopredeter"/>
    <w:uiPriority w:val="99"/>
    <w:unhideWhenUsed/>
    <w:rsid w:val="00470F15"/>
    <w:rPr>
      <w:color w:val="F59E00" w:themeColor="hyperlink"/>
      <w:u w:val="single"/>
    </w:rPr>
  </w:style>
  <w:style w:type="paragraph" w:styleId="Prrafodelista">
    <w:name w:val="List Paragraph"/>
    <w:basedOn w:val="Normal"/>
    <w:uiPriority w:val="34"/>
    <w:qFormat/>
    <w:rsid w:val="006F08C6"/>
    <w:pPr>
      <w:ind w:left="720"/>
      <w:contextualSpacing/>
    </w:pPr>
  </w:style>
  <w:style w:type="character" w:customStyle="1" w:styleId="Ttulo3Car">
    <w:name w:val="Título 3 Car"/>
    <w:basedOn w:val="Fuentedeprrafopredeter"/>
    <w:link w:val="Ttulo3"/>
    <w:uiPriority w:val="9"/>
    <w:rsid w:val="006F08C6"/>
    <w:rPr>
      <w:rFonts w:asciiTheme="majorHAnsi" w:eastAsiaTheme="majorEastAsia" w:hAnsiTheme="majorHAnsi" w:cstheme="majorBidi"/>
      <w:color w:val="204458" w:themeColor="accent1" w:themeShade="7F"/>
      <w:sz w:val="24"/>
      <w:szCs w:val="24"/>
    </w:rPr>
  </w:style>
  <w:style w:type="paragraph" w:styleId="TDC2">
    <w:name w:val="toc 2"/>
    <w:basedOn w:val="Normal"/>
    <w:next w:val="Normal"/>
    <w:autoRedefine/>
    <w:uiPriority w:val="39"/>
    <w:unhideWhenUsed/>
    <w:rsid w:val="006F08C6"/>
    <w:pPr>
      <w:spacing w:after="100"/>
      <w:ind w:left="220"/>
    </w:pPr>
  </w:style>
  <w:style w:type="paragraph" w:styleId="TDC3">
    <w:name w:val="toc 3"/>
    <w:basedOn w:val="Normal"/>
    <w:next w:val="Normal"/>
    <w:autoRedefine/>
    <w:uiPriority w:val="39"/>
    <w:unhideWhenUsed/>
    <w:rsid w:val="006F08C6"/>
    <w:pPr>
      <w:spacing w:after="100"/>
      <w:ind w:left="440"/>
    </w:pPr>
  </w:style>
  <w:style w:type="paragraph" w:customStyle="1" w:styleId="Standard">
    <w:name w:val="Standard"/>
    <w:rsid w:val="002C7770"/>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 w:type="character" w:customStyle="1" w:styleId="Ttulo4Car">
    <w:name w:val="Título 4 Car"/>
    <w:basedOn w:val="Fuentedeprrafopredeter"/>
    <w:link w:val="Ttulo4"/>
    <w:uiPriority w:val="9"/>
    <w:rsid w:val="00CE3103"/>
    <w:rPr>
      <w:rFonts w:asciiTheme="majorHAnsi" w:eastAsiaTheme="majorEastAsia" w:hAnsiTheme="majorHAnsi" w:cstheme="majorBidi"/>
      <w:i/>
      <w:iCs/>
      <w:color w:val="306785" w:themeColor="accent1" w:themeShade="BF"/>
    </w:rPr>
  </w:style>
  <w:style w:type="table" w:styleId="Tablaconcuadrcula">
    <w:name w:val="Table Grid"/>
    <w:basedOn w:val="Tablanormal"/>
    <w:uiPriority w:val="39"/>
    <w:rsid w:val="00580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6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68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8403">
      <w:bodyDiv w:val="1"/>
      <w:marLeft w:val="0"/>
      <w:marRight w:val="0"/>
      <w:marTop w:val="0"/>
      <w:marBottom w:val="0"/>
      <w:divBdr>
        <w:top w:val="none" w:sz="0" w:space="0" w:color="auto"/>
        <w:left w:val="none" w:sz="0" w:space="0" w:color="auto"/>
        <w:bottom w:val="none" w:sz="0" w:space="0" w:color="auto"/>
        <w:right w:val="none" w:sz="0" w:space="0" w:color="auto"/>
      </w:divBdr>
      <w:divsChild>
        <w:div w:id="12562041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wpmallorca.com/2013/02/12/pero-que-es-github/" TargetMode="External"/><Relationship Id="rId3" Type="http://schemas.openxmlformats.org/officeDocument/2006/relationships/numbering" Target="numbering.xml"/><Relationship Id="rId21" Type="http://schemas.openxmlformats.org/officeDocument/2006/relationships/hyperlink" Target="https://es.quora.com/Que-lenguaje-de-programaci&#243;n-deber&#237;a-saber-para-el-2017"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perso.wanadoo.es/emiliotoboso/android/preparacion.htm" TargetMode="Externa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hyperlink" Target="https://www.muypymes.com/2016/03/28/lenguajes-programacion-desarrollo-app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s://www.genbetadev.com/java-j2ee/herramientas-imprescindibles-para-un-desarrollador-de-jav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s://desarrolloweb.com/articulos/iniciacion-java-caracteristicas-programacion-ideeclipse.html" TargetMode="Externa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www.taringa.net/posts/linux/19187248/Herramientas-utiles-o-necesarias-para-un-desarrollador-Java.html" TargetMode="External"/><Relationship Id="rId27" Type="http://schemas.openxmlformats.org/officeDocument/2006/relationships/hyperlink" Target="http://www.monografias.com/trabajos73/herramientas-case-proceso-desarrollo-software/herramientas-case-proceso-desarrollo-software2.shtml" TargetMode="Externa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9FB9CC-7DFA-4DF4-AA02-B5FC152589D6}" type="doc">
      <dgm:prSet loTypeId="urn:microsoft.com/office/officeart/2005/8/layout/cycle7" loCatId="cycle" qsTypeId="urn:microsoft.com/office/officeart/2005/8/quickstyle/3d1" qsCatId="3D" csTypeId="urn:microsoft.com/office/officeart/2005/8/colors/colorful4" csCatId="colorful" phldr="1"/>
      <dgm:spPr/>
      <dgm:t>
        <a:bodyPr/>
        <a:lstStyle/>
        <a:p>
          <a:endParaRPr lang="es-ES"/>
        </a:p>
      </dgm:t>
    </dgm:pt>
    <dgm:pt modelId="{E961EC8F-5799-41AE-BED6-33C5C6B55592}">
      <dgm:prSet phldrT="[Texto]"/>
      <dgm:spPr/>
      <dgm:t>
        <a:bodyPr/>
        <a:lstStyle/>
        <a:p>
          <a:pPr algn="ctr"/>
          <a:r>
            <a:rPr lang="es-ES"/>
            <a:t>Cámaras</a:t>
          </a:r>
        </a:p>
      </dgm:t>
    </dgm:pt>
    <dgm:pt modelId="{A2CF6671-C8B0-42BC-A88F-FBD8D01D1C97}" type="parTrans" cxnId="{B2FBF113-0EC9-4962-BCF0-E7F84B31C5D0}">
      <dgm:prSet/>
      <dgm:spPr/>
      <dgm:t>
        <a:bodyPr/>
        <a:lstStyle/>
        <a:p>
          <a:pPr algn="ctr"/>
          <a:endParaRPr lang="es-ES"/>
        </a:p>
      </dgm:t>
    </dgm:pt>
    <dgm:pt modelId="{A89B5F7E-B23F-4E20-92A7-B69BC168C3D2}" type="sibTrans" cxnId="{B2FBF113-0EC9-4962-BCF0-E7F84B31C5D0}">
      <dgm:prSet/>
      <dgm:spPr/>
      <dgm:t>
        <a:bodyPr/>
        <a:lstStyle/>
        <a:p>
          <a:pPr algn="ctr"/>
          <a:endParaRPr lang="es-ES"/>
        </a:p>
      </dgm:t>
    </dgm:pt>
    <dgm:pt modelId="{AE3CAC5F-1C66-456D-BA5A-D9DD478398AE}">
      <dgm:prSet phldrT="[Texto]"/>
      <dgm:spPr/>
      <dgm:t>
        <a:bodyPr/>
        <a:lstStyle/>
        <a:p>
          <a:pPr algn="ctr"/>
          <a:r>
            <a:rPr lang="es-ES"/>
            <a:t>Zoológicos y Acuarios</a:t>
          </a:r>
        </a:p>
      </dgm:t>
    </dgm:pt>
    <dgm:pt modelId="{50607CF6-A6B7-4A97-A3CD-CBB81FD60CE0}" type="parTrans" cxnId="{18491D1B-E9CB-47E0-A2B6-FA35E9EE809B}">
      <dgm:prSet/>
      <dgm:spPr/>
      <dgm:t>
        <a:bodyPr/>
        <a:lstStyle/>
        <a:p>
          <a:pPr algn="ctr"/>
          <a:endParaRPr lang="es-ES"/>
        </a:p>
      </dgm:t>
    </dgm:pt>
    <dgm:pt modelId="{9EB675E4-41A6-49AF-A742-59292C47AE8E}" type="sibTrans" cxnId="{18491D1B-E9CB-47E0-A2B6-FA35E9EE809B}">
      <dgm:prSet/>
      <dgm:spPr/>
      <dgm:t>
        <a:bodyPr/>
        <a:lstStyle/>
        <a:p>
          <a:pPr algn="ctr"/>
          <a:endParaRPr lang="es-ES"/>
        </a:p>
      </dgm:t>
    </dgm:pt>
    <dgm:pt modelId="{2589B4BA-CB32-4BA0-A749-9EB2AB1FBC75}">
      <dgm:prSet phldrT="[Texto]"/>
      <dgm:spPr/>
      <dgm:t>
        <a:bodyPr/>
        <a:lstStyle/>
        <a:p>
          <a:pPr algn="ctr"/>
          <a:r>
            <a:rPr lang="es-ES"/>
            <a:t>Enciclopedia</a:t>
          </a:r>
          <a:br>
            <a:rPr lang="es-ES"/>
          </a:br>
          <a:r>
            <a:rPr lang="es-ES"/>
            <a:t>Animales</a:t>
          </a:r>
        </a:p>
      </dgm:t>
    </dgm:pt>
    <dgm:pt modelId="{8EC5E79A-A3E3-4788-A7F2-CB2FE0969F20}" type="parTrans" cxnId="{E55885DE-D10D-4F58-ABC4-3F9BB112BC1D}">
      <dgm:prSet/>
      <dgm:spPr/>
      <dgm:t>
        <a:bodyPr/>
        <a:lstStyle/>
        <a:p>
          <a:pPr algn="ctr"/>
          <a:endParaRPr lang="es-ES"/>
        </a:p>
      </dgm:t>
    </dgm:pt>
    <dgm:pt modelId="{8473E4A8-1B41-4029-A9F9-60F24CD073CC}" type="sibTrans" cxnId="{E55885DE-D10D-4F58-ABC4-3F9BB112BC1D}">
      <dgm:prSet/>
      <dgm:spPr/>
      <dgm:t>
        <a:bodyPr/>
        <a:lstStyle/>
        <a:p>
          <a:pPr algn="ctr"/>
          <a:endParaRPr lang="es-ES"/>
        </a:p>
      </dgm:t>
    </dgm:pt>
    <dgm:pt modelId="{64F5DB06-D0F6-40FA-827A-76CD33DC2666}" type="pres">
      <dgm:prSet presAssocID="{369FB9CC-7DFA-4DF4-AA02-B5FC152589D6}" presName="Name0" presStyleCnt="0">
        <dgm:presLayoutVars>
          <dgm:dir/>
          <dgm:resizeHandles val="exact"/>
        </dgm:presLayoutVars>
      </dgm:prSet>
      <dgm:spPr/>
      <dgm:t>
        <a:bodyPr/>
        <a:lstStyle/>
        <a:p>
          <a:endParaRPr lang="es-ES"/>
        </a:p>
      </dgm:t>
    </dgm:pt>
    <dgm:pt modelId="{48E94964-6F49-482F-990A-DFC319859A0D}" type="pres">
      <dgm:prSet presAssocID="{E961EC8F-5799-41AE-BED6-33C5C6B55592}" presName="node" presStyleLbl="node1" presStyleIdx="0" presStyleCnt="3">
        <dgm:presLayoutVars>
          <dgm:bulletEnabled val="1"/>
        </dgm:presLayoutVars>
      </dgm:prSet>
      <dgm:spPr/>
      <dgm:t>
        <a:bodyPr/>
        <a:lstStyle/>
        <a:p>
          <a:endParaRPr lang="es-ES"/>
        </a:p>
      </dgm:t>
    </dgm:pt>
    <dgm:pt modelId="{34C5EB04-10B1-40DE-978E-3D9C0B31CD7C}" type="pres">
      <dgm:prSet presAssocID="{A89B5F7E-B23F-4E20-92A7-B69BC168C3D2}" presName="sibTrans" presStyleLbl="sibTrans2D1" presStyleIdx="0" presStyleCnt="3"/>
      <dgm:spPr/>
      <dgm:t>
        <a:bodyPr/>
        <a:lstStyle/>
        <a:p>
          <a:endParaRPr lang="es-ES"/>
        </a:p>
      </dgm:t>
    </dgm:pt>
    <dgm:pt modelId="{22420175-10A9-4254-A7E4-D9C11221E504}" type="pres">
      <dgm:prSet presAssocID="{A89B5F7E-B23F-4E20-92A7-B69BC168C3D2}" presName="connectorText" presStyleLbl="sibTrans2D1" presStyleIdx="0" presStyleCnt="3"/>
      <dgm:spPr/>
      <dgm:t>
        <a:bodyPr/>
        <a:lstStyle/>
        <a:p>
          <a:endParaRPr lang="es-ES"/>
        </a:p>
      </dgm:t>
    </dgm:pt>
    <dgm:pt modelId="{E87B2401-BD11-46C9-880F-7D294E064394}" type="pres">
      <dgm:prSet presAssocID="{AE3CAC5F-1C66-456D-BA5A-D9DD478398AE}" presName="node" presStyleLbl="node1" presStyleIdx="1" presStyleCnt="3">
        <dgm:presLayoutVars>
          <dgm:bulletEnabled val="1"/>
        </dgm:presLayoutVars>
      </dgm:prSet>
      <dgm:spPr/>
      <dgm:t>
        <a:bodyPr/>
        <a:lstStyle/>
        <a:p>
          <a:endParaRPr lang="es-ES"/>
        </a:p>
      </dgm:t>
    </dgm:pt>
    <dgm:pt modelId="{50622F53-487D-4F87-AB94-66C44AC9B28D}" type="pres">
      <dgm:prSet presAssocID="{9EB675E4-41A6-49AF-A742-59292C47AE8E}" presName="sibTrans" presStyleLbl="sibTrans2D1" presStyleIdx="1" presStyleCnt="3"/>
      <dgm:spPr/>
      <dgm:t>
        <a:bodyPr/>
        <a:lstStyle/>
        <a:p>
          <a:endParaRPr lang="es-ES"/>
        </a:p>
      </dgm:t>
    </dgm:pt>
    <dgm:pt modelId="{05078BC5-53E7-4A72-86ED-2AD33C4193B2}" type="pres">
      <dgm:prSet presAssocID="{9EB675E4-41A6-49AF-A742-59292C47AE8E}" presName="connectorText" presStyleLbl="sibTrans2D1" presStyleIdx="1" presStyleCnt="3"/>
      <dgm:spPr/>
      <dgm:t>
        <a:bodyPr/>
        <a:lstStyle/>
        <a:p>
          <a:endParaRPr lang="es-ES"/>
        </a:p>
      </dgm:t>
    </dgm:pt>
    <dgm:pt modelId="{706A4F4B-ACBA-464A-B5B7-A50FBCF6CE5A}" type="pres">
      <dgm:prSet presAssocID="{2589B4BA-CB32-4BA0-A749-9EB2AB1FBC75}" presName="node" presStyleLbl="node1" presStyleIdx="2" presStyleCnt="3">
        <dgm:presLayoutVars>
          <dgm:bulletEnabled val="1"/>
        </dgm:presLayoutVars>
      </dgm:prSet>
      <dgm:spPr/>
      <dgm:t>
        <a:bodyPr/>
        <a:lstStyle/>
        <a:p>
          <a:endParaRPr lang="es-ES"/>
        </a:p>
      </dgm:t>
    </dgm:pt>
    <dgm:pt modelId="{E8C564E8-5996-44EF-8C9B-34DB0AD3A3FD}" type="pres">
      <dgm:prSet presAssocID="{8473E4A8-1B41-4029-A9F9-60F24CD073CC}" presName="sibTrans" presStyleLbl="sibTrans2D1" presStyleIdx="2" presStyleCnt="3"/>
      <dgm:spPr/>
      <dgm:t>
        <a:bodyPr/>
        <a:lstStyle/>
        <a:p>
          <a:endParaRPr lang="es-ES"/>
        </a:p>
      </dgm:t>
    </dgm:pt>
    <dgm:pt modelId="{D48C8D04-EED7-456D-BDE8-DAE85AA0208C}" type="pres">
      <dgm:prSet presAssocID="{8473E4A8-1B41-4029-A9F9-60F24CD073CC}" presName="connectorText" presStyleLbl="sibTrans2D1" presStyleIdx="2" presStyleCnt="3"/>
      <dgm:spPr/>
      <dgm:t>
        <a:bodyPr/>
        <a:lstStyle/>
        <a:p>
          <a:endParaRPr lang="es-ES"/>
        </a:p>
      </dgm:t>
    </dgm:pt>
  </dgm:ptLst>
  <dgm:cxnLst>
    <dgm:cxn modelId="{BF1C0F24-74BB-4577-AC11-4304167AAD77}" type="presOf" srcId="{369FB9CC-7DFA-4DF4-AA02-B5FC152589D6}" destId="{64F5DB06-D0F6-40FA-827A-76CD33DC2666}" srcOrd="0" destOrd="0" presId="urn:microsoft.com/office/officeart/2005/8/layout/cycle7"/>
    <dgm:cxn modelId="{1BE4D684-BA92-43BB-89DA-5A0D63694702}" type="presOf" srcId="{9EB675E4-41A6-49AF-A742-59292C47AE8E}" destId="{05078BC5-53E7-4A72-86ED-2AD33C4193B2}" srcOrd="1" destOrd="0" presId="urn:microsoft.com/office/officeart/2005/8/layout/cycle7"/>
    <dgm:cxn modelId="{9AF16CC5-D4F5-4F99-8E65-85D146EE2EE2}" type="presOf" srcId="{AE3CAC5F-1C66-456D-BA5A-D9DD478398AE}" destId="{E87B2401-BD11-46C9-880F-7D294E064394}" srcOrd="0" destOrd="0" presId="urn:microsoft.com/office/officeart/2005/8/layout/cycle7"/>
    <dgm:cxn modelId="{B2FBF113-0EC9-4962-BCF0-E7F84B31C5D0}" srcId="{369FB9CC-7DFA-4DF4-AA02-B5FC152589D6}" destId="{E961EC8F-5799-41AE-BED6-33C5C6B55592}" srcOrd="0" destOrd="0" parTransId="{A2CF6671-C8B0-42BC-A88F-FBD8D01D1C97}" sibTransId="{A89B5F7E-B23F-4E20-92A7-B69BC168C3D2}"/>
    <dgm:cxn modelId="{E55885DE-D10D-4F58-ABC4-3F9BB112BC1D}" srcId="{369FB9CC-7DFA-4DF4-AA02-B5FC152589D6}" destId="{2589B4BA-CB32-4BA0-A749-9EB2AB1FBC75}" srcOrd="2" destOrd="0" parTransId="{8EC5E79A-A3E3-4788-A7F2-CB2FE0969F20}" sibTransId="{8473E4A8-1B41-4029-A9F9-60F24CD073CC}"/>
    <dgm:cxn modelId="{18491D1B-E9CB-47E0-A2B6-FA35E9EE809B}" srcId="{369FB9CC-7DFA-4DF4-AA02-B5FC152589D6}" destId="{AE3CAC5F-1C66-456D-BA5A-D9DD478398AE}" srcOrd="1" destOrd="0" parTransId="{50607CF6-A6B7-4A97-A3CD-CBB81FD60CE0}" sibTransId="{9EB675E4-41A6-49AF-A742-59292C47AE8E}"/>
    <dgm:cxn modelId="{782D9346-AF35-4514-9794-871890C085B8}" type="presOf" srcId="{8473E4A8-1B41-4029-A9F9-60F24CD073CC}" destId="{E8C564E8-5996-44EF-8C9B-34DB0AD3A3FD}" srcOrd="0" destOrd="0" presId="urn:microsoft.com/office/officeart/2005/8/layout/cycle7"/>
    <dgm:cxn modelId="{82650DB2-F867-4243-8DC7-D2FCC1B94C20}" type="presOf" srcId="{9EB675E4-41A6-49AF-A742-59292C47AE8E}" destId="{50622F53-487D-4F87-AB94-66C44AC9B28D}" srcOrd="0" destOrd="0" presId="urn:microsoft.com/office/officeart/2005/8/layout/cycle7"/>
    <dgm:cxn modelId="{EFB8A95C-B7D2-42EF-A34C-95B85DA6D9AA}" type="presOf" srcId="{2589B4BA-CB32-4BA0-A749-9EB2AB1FBC75}" destId="{706A4F4B-ACBA-464A-B5B7-A50FBCF6CE5A}" srcOrd="0" destOrd="0" presId="urn:microsoft.com/office/officeart/2005/8/layout/cycle7"/>
    <dgm:cxn modelId="{102DCCB5-19CD-4B91-B2D4-B9C7F6CF5CF0}" type="presOf" srcId="{A89B5F7E-B23F-4E20-92A7-B69BC168C3D2}" destId="{22420175-10A9-4254-A7E4-D9C11221E504}" srcOrd="1" destOrd="0" presId="urn:microsoft.com/office/officeart/2005/8/layout/cycle7"/>
    <dgm:cxn modelId="{C2015D37-F01C-4180-9551-696D7F9A26B2}" type="presOf" srcId="{A89B5F7E-B23F-4E20-92A7-B69BC168C3D2}" destId="{34C5EB04-10B1-40DE-978E-3D9C0B31CD7C}" srcOrd="0" destOrd="0" presId="urn:microsoft.com/office/officeart/2005/8/layout/cycle7"/>
    <dgm:cxn modelId="{07F12AFA-F0D5-44ED-86B0-29605212025B}" type="presOf" srcId="{E961EC8F-5799-41AE-BED6-33C5C6B55592}" destId="{48E94964-6F49-482F-990A-DFC319859A0D}" srcOrd="0" destOrd="0" presId="urn:microsoft.com/office/officeart/2005/8/layout/cycle7"/>
    <dgm:cxn modelId="{3D556459-79BE-4AE4-B68B-AE5A20BA0286}" type="presOf" srcId="{8473E4A8-1B41-4029-A9F9-60F24CD073CC}" destId="{D48C8D04-EED7-456D-BDE8-DAE85AA0208C}" srcOrd="1" destOrd="0" presId="urn:microsoft.com/office/officeart/2005/8/layout/cycle7"/>
    <dgm:cxn modelId="{BEBFEB11-4393-4E3E-A6B4-F5736F14DAE2}" type="presParOf" srcId="{64F5DB06-D0F6-40FA-827A-76CD33DC2666}" destId="{48E94964-6F49-482F-990A-DFC319859A0D}" srcOrd="0" destOrd="0" presId="urn:microsoft.com/office/officeart/2005/8/layout/cycle7"/>
    <dgm:cxn modelId="{FEF8449F-CD8B-48F5-ADC8-3260052670FB}" type="presParOf" srcId="{64F5DB06-D0F6-40FA-827A-76CD33DC2666}" destId="{34C5EB04-10B1-40DE-978E-3D9C0B31CD7C}" srcOrd="1" destOrd="0" presId="urn:microsoft.com/office/officeart/2005/8/layout/cycle7"/>
    <dgm:cxn modelId="{5EFF59B6-68DA-4B80-A065-E73EB9FD7E9B}" type="presParOf" srcId="{34C5EB04-10B1-40DE-978E-3D9C0B31CD7C}" destId="{22420175-10A9-4254-A7E4-D9C11221E504}" srcOrd="0" destOrd="0" presId="urn:microsoft.com/office/officeart/2005/8/layout/cycle7"/>
    <dgm:cxn modelId="{E0C44B83-E06E-49B5-B546-5F9D301945FE}" type="presParOf" srcId="{64F5DB06-D0F6-40FA-827A-76CD33DC2666}" destId="{E87B2401-BD11-46C9-880F-7D294E064394}" srcOrd="2" destOrd="0" presId="urn:microsoft.com/office/officeart/2005/8/layout/cycle7"/>
    <dgm:cxn modelId="{FC92AE68-9B3E-4C53-AF24-D2038CDF6880}" type="presParOf" srcId="{64F5DB06-D0F6-40FA-827A-76CD33DC2666}" destId="{50622F53-487D-4F87-AB94-66C44AC9B28D}" srcOrd="3" destOrd="0" presId="urn:microsoft.com/office/officeart/2005/8/layout/cycle7"/>
    <dgm:cxn modelId="{2393C362-C180-4902-902B-592ABC60155E}" type="presParOf" srcId="{50622F53-487D-4F87-AB94-66C44AC9B28D}" destId="{05078BC5-53E7-4A72-86ED-2AD33C4193B2}" srcOrd="0" destOrd="0" presId="urn:microsoft.com/office/officeart/2005/8/layout/cycle7"/>
    <dgm:cxn modelId="{BED43A26-FE4A-4238-BD83-C173CF1A35F4}" type="presParOf" srcId="{64F5DB06-D0F6-40FA-827A-76CD33DC2666}" destId="{706A4F4B-ACBA-464A-B5B7-A50FBCF6CE5A}" srcOrd="4" destOrd="0" presId="urn:microsoft.com/office/officeart/2005/8/layout/cycle7"/>
    <dgm:cxn modelId="{217EA768-37A5-46EF-8391-5D1BEC59F939}" type="presParOf" srcId="{64F5DB06-D0F6-40FA-827A-76CD33DC2666}" destId="{E8C564E8-5996-44EF-8C9B-34DB0AD3A3FD}" srcOrd="5" destOrd="0" presId="urn:microsoft.com/office/officeart/2005/8/layout/cycle7"/>
    <dgm:cxn modelId="{A6D521C5-AE49-4363-9227-1792EB71740C}" type="presParOf" srcId="{E8C564E8-5996-44EF-8C9B-34DB0AD3A3FD}" destId="{D48C8D04-EED7-456D-BDE8-DAE85AA0208C}"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9FB9CC-7DFA-4DF4-AA02-B5FC152589D6}" type="doc">
      <dgm:prSet loTypeId="urn:microsoft.com/office/officeart/2005/8/layout/cycle7" loCatId="cycle" qsTypeId="urn:microsoft.com/office/officeart/2005/8/quickstyle/3d1" qsCatId="3D" csTypeId="urn:microsoft.com/office/officeart/2005/8/colors/colorful4" csCatId="colorful" phldr="1"/>
      <dgm:spPr/>
      <dgm:t>
        <a:bodyPr/>
        <a:lstStyle/>
        <a:p>
          <a:endParaRPr lang="es-ES"/>
        </a:p>
      </dgm:t>
    </dgm:pt>
    <dgm:pt modelId="{E961EC8F-5799-41AE-BED6-33C5C6B55592}">
      <dgm:prSet phldrT="[Texto]"/>
      <dgm:spPr/>
      <dgm:t>
        <a:bodyPr/>
        <a:lstStyle/>
        <a:p>
          <a:pPr algn="ctr"/>
          <a:r>
            <a:rPr lang="es-ES"/>
            <a:t>Cámaras</a:t>
          </a:r>
        </a:p>
      </dgm:t>
    </dgm:pt>
    <dgm:pt modelId="{A2CF6671-C8B0-42BC-A88F-FBD8D01D1C97}" type="parTrans" cxnId="{B2FBF113-0EC9-4962-BCF0-E7F84B31C5D0}">
      <dgm:prSet/>
      <dgm:spPr/>
      <dgm:t>
        <a:bodyPr/>
        <a:lstStyle/>
        <a:p>
          <a:pPr algn="ctr"/>
          <a:endParaRPr lang="es-ES"/>
        </a:p>
      </dgm:t>
    </dgm:pt>
    <dgm:pt modelId="{A89B5F7E-B23F-4E20-92A7-B69BC168C3D2}" type="sibTrans" cxnId="{B2FBF113-0EC9-4962-BCF0-E7F84B31C5D0}">
      <dgm:prSet/>
      <dgm:spPr/>
      <dgm:t>
        <a:bodyPr/>
        <a:lstStyle/>
        <a:p>
          <a:pPr algn="ctr"/>
          <a:endParaRPr lang="es-ES"/>
        </a:p>
      </dgm:t>
    </dgm:pt>
    <dgm:pt modelId="{AE3CAC5F-1C66-456D-BA5A-D9DD478398AE}">
      <dgm:prSet phldrT="[Texto]"/>
      <dgm:spPr/>
      <dgm:t>
        <a:bodyPr/>
        <a:lstStyle/>
        <a:p>
          <a:pPr algn="ctr"/>
          <a:r>
            <a:rPr lang="es-ES"/>
            <a:t>Zoológicos y Acuarios</a:t>
          </a:r>
        </a:p>
      </dgm:t>
    </dgm:pt>
    <dgm:pt modelId="{50607CF6-A6B7-4A97-A3CD-CBB81FD60CE0}" type="parTrans" cxnId="{18491D1B-E9CB-47E0-A2B6-FA35E9EE809B}">
      <dgm:prSet/>
      <dgm:spPr/>
      <dgm:t>
        <a:bodyPr/>
        <a:lstStyle/>
        <a:p>
          <a:pPr algn="ctr"/>
          <a:endParaRPr lang="es-ES"/>
        </a:p>
      </dgm:t>
    </dgm:pt>
    <dgm:pt modelId="{9EB675E4-41A6-49AF-A742-59292C47AE8E}" type="sibTrans" cxnId="{18491D1B-E9CB-47E0-A2B6-FA35E9EE809B}">
      <dgm:prSet/>
      <dgm:spPr/>
      <dgm:t>
        <a:bodyPr/>
        <a:lstStyle/>
        <a:p>
          <a:pPr algn="ctr"/>
          <a:endParaRPr lang="es-ES"/>
        </a:p>
      </dgm:t>
    </dgm:pt>
    <dgm:pt modelId="{2589B4BA-CB32-4BA0-A749-9EB2AB1FBC75}">
      <dgm:prSet phldrT="[Texto]"/>
      <dgm:spPr/>
      <dgm:t>
        <a:bodyPr/>
        <a:lstStyle/>
        <a:p>
          <a:pPr algn="ctr"/>
          <a:r>
            <a:rPr lang="es-ES"/>
            <a:t>Enciclopedia</a:t>
          </a:r>
          <a:br>
            <a:rPr lang="es-ES"/>
          </a:br>
          <a:r>
            <a:rPr lang="es-ES"/>
            <a:t>Animales</a:t>
          </a:r>
        </a:p>
      </dgm:t>
    </dgm:pt>
    <dgm:pt modelId="{8EC5E79A-A3E3-4788-A7F2-CB2FE0969F20}" type="parTrans" cxnId="{E55885DE-D10D-4F58-ABC4-3F9BB112BC1D}">
      <dgm:prSet/>
      <dgm:spPr/>
      <dgm:t>
        <a:bodyPr/>
        <a:lstStyle/>
        <a:p>
          <a:pPr algn="ctr"/>
          <a:endParaRPr lang="es-ES"/>
        </a:p>
      </dgm:t>
    </dgm:pt>
    <dgm:pt modelId="{8473E4A8-1B41-4029-A9F9-60F24CD073CC}" type="sibTrans" cxnId="{E55885DE-D10D-4F58-ABC4-3F9BB112BC1D}">
      <dgm:prSet/>
      <dgm:spPr/>
      <dgm:t>
        <a:bodyPr/>
        <a:lstStyle/>
        <a:p>
          <a:pPr algn="ctr"/>
          <a:endParaRPr lang="es-ES"/>
        </a:p>
      </dgm:t>
    </dgm:pt>
    <dgm:pt modelId="{64F5DB06-D0F6-40FA-827A-76CD33DC2666}" type="pres">
      <dgm:prSet presAssocID="{369FB9CC-7DFA-4DF4-AA02-B5FC152589D6}" presName="Name0" presStyleCnt="0">
        <dgm:presLayoutVars>
          <dgm:dir/>
          <dgm:resizeHandles val="exact"/>
        </dgm:presLayoutVars>
      </dgm:prSet>
      <dgm:spPr/>
      <dgm:t>
        <a:bodyPr/>
        <a:lstStyle/>
        <a:p>
          <a:endParaRPr lang="es-ES"/>
        </a:p>
      </dgm:t>
    </dgm:pt>
    <dgm:pt modelId="{48E94964-6F49-482F-990A-DFC319859A0D}" type="pres">
      <dgm:prSet presAssocID="{E961EC8F-5799-41AE-BED6-33C5C6B55592}" presName="node" presStyleLbl="node1" presStyleIdx="0" presStyleCnt="3">
        <dgm:presLayoutVars>
          <dgm:bulletEnabled val="1"/>
        </dgm:presLayoutVars>
      </dgm:prSet>
      <dgm:spPr/>
      <dgm:t>
        <a:bodyPr/>
        <a:lstStyle/>
        <a:p>
          <a:endParaRPr lang="es-ES"/>
        </a:p>
      </dgm:t>
    </dgm:pt>
    <dgm:pt modelId="{34C5EB04-10B1-40DE-978E-3D9C0B31CD7C}" type="pres">
      <dgm:prSet presAssocID="{A89B5F7E-B23F-4E20-92A7-B69BC168C3D2}" presName="sibTrans" presStyleLbl="sibTrans2D1" presStyleIdx="0" presStyleCnt="3"/>
      <dgm:spPr/>
      <dgm:t>
        <a:bodyPr/>
        <a:lstStyle/>
        <a:p>
          <a:endParaRPr lang="es-ES"/>
        </a:p>
      </dgm:t>
    </dgm:pt>
    <dgm:pt modelId="{22420175-10A9-4254-A7E4-D9C11221E504}" type="pres">
      <dgm:prSet presAssocID="{A89B5F7E-B23F-4E20-92A7-B69BC168C3D2}" presName="connectorText" presStyleLbl="sibTrans2D1" presStyleIdx="0" presStyleCnt="3"/>
      <dgm:spPr/>
      <dgm:t>
        <a:bodyPr/>
        <a:lstStyle/>
        <a:p>
          <a:endParaRPr lang="es-ES"/>
        </a:p>
      </dgm:t>
    </dgm:pt>
    <dgm:pt modelId="{E87B2401-BD11-46C9-880F-7D294E064394}" type="pres">
      <dgm:prSet presAssocID="{AE3CAC5F-1C66-456D-BA5A-D9DD478398AE}" presName="node" presStyleLbl="node1" presStyleIdx="1" presStyleCnt="3">
        <dgm:presLayoutVars>
          <dgm:bulletEnabled val="1"/>
        </dgm:presLayoutVars>
      </dgm:prSet>
      <dgm:spPr/>
      <dgm:t>
        <a:bodyPr/>
        <a:lstStyle/>
        <a:p>
          <a:endParaRPr lang="es-ES"/>
        </a:p>
      </dgm:t>
    </dgm:pt>
    <dgm:pt modelId="{50622F53-487D-4F87-AB94-66C44AC9B28D}" type="pres">
      <dgm:prSet presAssocID="{9EB675E4-41A6-49AF-A742-59292C47AE8E}" presName="sibTrans" presStyleLbl="sibTrans2D1" presStyleIdx="1" presStyleCnt="3"/>
      <dgm:spPr/>
      <dgm:t>
        <a:bodyPr/>
        <a:lstStyle/>
        <a:p>
          <a:endParaRPr lang="es-ES"/>
        </a:p>
      </dgm:t>
    </dgm:pt>
    <dgm:pt modelId="{05078BC5-53E7-4A72-86ED-2AD33C4193B2}" type="pres">
      <dgm:prSet presAssocID="{9EB675E4-41A6-49AF-A742-59292C47AE8E}" presName="connectorText" presStyleLbl="sibTrans2D1" presStyleIdx="1" presStyleCnt="3"/>
      <dgm:spPr/>
      <dgm:t>
        <a:bodyPr/>
        <a:lstStyle/>
        <a:p>
          <a:endParaRPr lang="es-ES"/>
        </a:p>
      </dgm:t>
    </dgm:pt>
    <dgm:pt modelId="{706A4F4B-ACBA-464A-B5B7-A50FBCF6CE5A}" type="pres">
      <dgm:prSet presAssocID="{2589B4BA-CB32-4BA0-A749-9EB2AB1FBC75}" presName="node" presStyleLbl="node1" presStyleIdx="2" presStyleCnt="3">
        <dgm:presLayoutVars>
          <dgm:bulletEnabled val="1"/>
        </dgm:presLayoutVars>
      </dgm:prSet>
      <dgm:spPr/>
      <dgm:t>
        <a:bodyPr/>
        <a:lstStyle/>
        <a:p>
          <a:endParaRPr lang="es-ES"/>
        </a:p>
      </dgm:t>
    </dgm:pt>
    <dgm:pt modelId="{E8C564E8-5996-44EF-8C9B-34DB0AD3A3FD}" type="pres">
      <dgm:prSet presAssocID="{8473E4A8-1B41-4029-A9F9-60F24CD073CC}" presName="sibTrans" presStyleLbl="sibTrans2D1" presStyleIdx="2" presStyleCnt="3"/>
      <dgm:spPr/>
      <dgm:t>
        <a:bodyPr/>
        <a:lstStyle/>
        <a:p>
          <a:endParaRPr lang="es-ES"/>
        </a:p>
      </dgm:t>
    </dgm:pt>
    <dgm:pt modelId="{D48C8D04-EED7-456D-BDE8-DAE85AA0208C}" type="pres">
      <dgm:prSet presAssocID="{8473E4A8-1B41-4029-A9F9-60F24CD073CC}" presName="connectorText" presStyleLbl="sibTrans2D1" presStyleIdx="2" presStyleCnt="3"/>
      <dgm:spPr/>
      <dgm:t>
        <a:bodyPr/>
        <a:lstStyle/>
        <a:p>
          <a:endParaRPr lang="es-ES"/>
        </a:p>
      </dgm:t>
    </dgm:pt>
  </dgm:ptLst>
  <dgm:cxnLst>
    <dgm:cxn modelId="{4BF9279B-28D5-4657-9860-4D1FF1971198}" type="presOf" srcId="{A89B5F7E-B23F-4E20-92A7-B69BC168C3D2}" destId="{22420175-10A9-4254-A7E4-D9C11221E504}" srcOrd="1" destOrd="0" presId="urn:microsoft.com/office/officeart/2005/8/layout/cycle7"/>
    <dgm:cxn modelId="{DAF529C9-A66E-49F3-8515-D2A7B11BFF1E}" type="presOf" srcId="{8473E4A8-1B41-4029-A9F9-60F24CD073CC}" destId="{E8C564E8-5996-44EF-8C9B-34DB0AD3A3FD}" srcOrd="0" destOrd="0" presId="urn:microsoft.com/office/officeart/2005/8/layout/cycle7"/>
    <dgm:cxn modelId="{DBEF0CB2-B3DF-4060-A6EA-2E91C670965A}" type="presOf" srcId="{AE3CAC5F-1C66-456D-BA5A-D9DD478398AE}" destId="{E87B2401-BD11-46C9-880F-7D294E064394}" srcOrd="0" destOrd="0" presId="urn:microsoft.com/office/officeart/2005/8/layout/cycle7"/>
    <dgm:cxn modelId="{5FEA4431-5F1E-44BD-BE72-07930D168028}" type="presOf" srcId="{E961EC8F-5799-41AE-BED6-33C5C6B55592}" destId="{48E94964-6F49-482F-990A-DFC319859A0D}" srcOrd="0" destOrd="0" presId="urn:microsoft.com/office/officeart/2005/8/layout/cycle7"/>
    <dgm:cxn modelId="{B896FFBC-C34F-48AB-99EB-079FC65CD600}" type="presOf" srcId="{2589B4BA-CB32-4BA0-A749-9EB2AB1FBC75}" destId="{706A4F4B-ACBA-464A-B5B7-A50FBCF6CE5A}" srcOrd="0" destOrd="0" presId="urn:microsoft.com/office/officeart/2005/8/layout/cycle7"/>
    <dgm:cxn modelId="{65415886-3559-414B-A93D-0A6EC11FB58D}" type="presOf" srcId="{A89B5F7E-B23F-4E20-92A7-B69BC168C3D2}" destId="{34C5EB04-10B1-40DE-978E-3D9C0B31CD7C}" srcOrd="0" destOrd="0" presId="urn:microsoft.com/office/officeart/2005/8/layout/cycle7"/>
    <dgm:cxn modelId="{01289348-F9A5-4AE2-8F5B-E769DA69B444}" type="presOf" srcId="{9EB675E4-41A6-49AF-A742-59292C47AE8E}" destId="{05078BC5-53E7-4A72-86ED-2AD33C4193B2}" srcOrd="1" destOrd="0" presId="urn:microsoft.com/office/officeart/2005/8/layout/cycle7"/>
    <dgm:cxn modelId="{B2FBF113-0EC9-4962-BCF0-E7F84B31C5D0}" srcId="{369FB9CC-7DFA-4DF4-AA02-B5FC152589D6}" destId="{E961EC8F-5799-41AE-BED6-33C5C6B55592}" srcOrd="0" destOrd="0" parTransId="{A2CF6671-C8B0-42BC-A88F-FBD8D01D1C97}" sibTransId="{A89B5F7E-B23F-4E20-92A7-B69BC168C3D2}"/>
    <dgm:cxn modelId="{E55885DE-D10D-4F58-ABC4-3F9BB112BC1D}" srcId="{369FB9CC-7DFA-4DF4-AA02-B5FC152589D6}" destId="{2589B4BA-CB32-4BA0-A749-9EB2AB1FBC75}" srcOrd="2" destOrd="0" parTransId="{8EC5E79A-A3E3-4788-A7F2-CB2FE0969F20}" sibTransId="{8473E4A8-1B41-4029-A9F9-60F24CD073CC}"/>
    <dgm:cxn modelId="{18491D1B-E9CB-47E0-A2B6-FA35E9EE809B}" srcId="{369FB9CC-7DFA-4DF4-AA02-B5FC152589D6}" destId="{AE3CAC5F-1C66-456D-BA5A-D9DD478398AE}" srcOrd="1" destOrd="0" parTransId="{50607CF6-A6B7-4A97-A3CD-CBB81FD60CE0}" sibTransId="{9EB675E4-41A6-49AF-A742-59292C47AE8E}"/>
    <dgm:cxn modelId="{E97DE056-8918-4D3C-9435-8E2CD9E6456D}" type="presOf" srcId="{9EB675E4-41A6-49AF-A742-59292C47AE8E}" destId="{50622F53-487D-4F87-AB94-66C44AC9B28D}" srcOrd="0" destOrd="0" presId="urn:microsoft.com/office/officeart/2005/8/layout/cycle7"/>
    <dgm:cxn modelId="{61CA927E-C534-4EFF-9A3B-33D7BCE386AA}" type="presOf" srcId="{369FB9CC-7DFA-4DF4-AA02-B5FC152589D6}" destId="{64F5DB06-D0F6-40FA-827A-76CD33DC2666}" srcOrd="0" destOrd="0" presId="urn:microsoft.com/office/officeart/2005/8/layout/cycle7"/>
    <dgm:cxn modelId="{44227C34-D0D1-4CE1-88A9-2CBDF0A885D0}" type="presOf" srcId="{8473E4A8-1B41-4029-A9F9-60F24CD073CC}" destId="{D48C8D04-EED7-456D-BDE8-DAE85AA0208C}" srcOrd="1" destOrd="0" presId="urn:microsoft.com/office/officeart/2005/8/layout/cycle7"/>
    <dgm:cxn modelId="{6F2BC14F-965F-4EEE-BF9B-6BC0EDEB6D97}" type="presParOf" srcId="{64F5DB06-D0F6-40FA-827A-76CD33DC2666}" destId="{48E94964-6F49-482F-990A-DFC319859A0D}" srcOrd="0" destOrd="0" presId="urn:microsoft.com/office/officeart/2005/8/layout/cycle7"/>
    <dgm:cxn modelId="{558B854A-C04F-4F30-979A-21348715EB8B}" type="presParOf" srcId="{64F5DB06-D0F6-40FA-827A-76CD33DC2666}" destId="{34C5EB04-10B1-40DE-978E-3D9C0B31CD7C}" srcOrd="1" destOrd="0" presId="urn:microsoft.com/office/officeart/2005/8/layout/cycle7"/>
    <dgm:cxn modelId="{96A70689-4A48-4569-A8F6-42789354B4C5}" type="presParOf" srcId="{34C5EB04-10B1-40DE-978E-3D9C0B31CD7C}" destId="{22420175-10A9-4254-A7E4-D9C11221E504}" srcOrd="0" destOrd="0" presId="urn:microsoft.com/office/officeart/2005/8/layout/cycle7"/>
    <dgm:cxn modelId="{AB7661E8-C83E-42D6-84FA-77338A74268D}" type="presParOf" srcId="{64F5DB06-D0F6-40FA-827A-76CD33DC2666}" destId="{E87B2401-BD11-46C9-880F-7D294E064394}" srcOrd="2" destOrd="0" presId="urn:microsoft.com/office/officeart/2005/8/layout/cycle7"/>
    <dgm:cxn modelId="{691607D0-7AB1-46A5-ADF8-B2DF2FF9249C}" type="presParOf" srcId="{64F5DB06-D0F6-40FA-827A-76CD33DC2666}" destId="{50622F53-487D-4F87-AB94-66C44AC9B28D}" srcOrd="3" destOrd="0" presId="urn:microsoft.com/office/officeart/2005/8/layout/cycle7"/>
    <dgm:cxn modelId="{EB8E6C4B-433C-4B5F-892D-572B1C7DE365}" type="presParOf" srcId="{50622F53-487D-4F87-AB94-66C44AC9B28D}" destId="{05078BC5-53E7-4A72-86ED-2AD33C4193B2}" srcOrd="0" destOrd="0" presId="urn:microsoft.com/office/officeart/2005/8/layout/cycle7"/>
    <dgm:cxn modelId="{E235DEAA-AB9F-402B-8724-52C264FFB32A}" type="presParOf" srcId="{64F5DB06-D0F6-40FA-827A-76CD33DC2666}" destId="{706A4F4B-ACBA-464A-B5B7-A50FBCF6CE5A}" srcOrd="4" destOrd="0" presId="urn:microsoft.com/office/officeart/2005/8/layout/cycle7"/>
    <dgm:cxn modelId="{68132827-D327-4E35-9352-7C8F4B5798D1}" type="presParOf" srcId="{64F5DB06-D0F6-40FA-827A-76CD33DC2666}" destId="{E8C564E8-5996-44EF-8C9B-34DB0AD3A3FD}" srcOrd="5" destOrd="0" presId="urn:microsoft.com/office/officeart/2005/8/layout/cycle7"/>
    <dgm:cxn modelId="{A18F6A0A-97E6-4372-BF01-C5ACDF029051}" type="presParOf" srcId="{E8C564E8-5996-44EF-8C9B-34DB0AD3A3FD}" destId="{D48C8D04-EED7-456D-BDE8-DAE85AA0208C}" srcOrd="0" destOrd="0" presId="urn:microsoft.com/office/officeart/2005/8/layout/cycle7"/>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E94964-6F49-482F-990A-DFC319859A0D}">
      <dsp:nvSpPr>
        <dsp:cNvPr id="0" name=""/>
        <dsp:cNvSpPr/>
      </dsp:nvSpPr>
      <dsp:spPr>
        <a:xfrm>
          <a:off x="1730014" y="876"/>
          <a:ext cx="1162371" cy="581185"/>
        </a:xfrm>
        <a:prstGeom prst="roundRect">
          <a:avLst>
            <a:gd name="adj" fmla="val 1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Cámaras</a:t>
          </a:r>
        </a:p>
      </dsp:txBody>
      <dsp:txXfrm>
        <a:off x="1747036" y="17898"/>
        <a:ext cx="1128327" cy="547141"/>
      </dsp:txXfrm>
    </dsp:sp>
    <dsp:sp modelId="{34C5EB04-10B1-40DE-978E-3D9C0B31CD7C}">
      <dsp:nvSpPr>
        <dsp:cNvPr id="0" name=""/>
        <dsp:cNvSpPr/>
      </dsp:nvSpPr>
      <dsp:spPr>
        <a:xfrm rot="3600000">
          <a:off x="2488028" y="1021492"/>
          <a:ext cx="606743" cy="203414"/>
        </a:xfrm>
        <a:prstGeom prst="leftRightArrow">
          <a:avLst>
            <a:gd name="adj1" fmla="val 60000"/>
            <a:gd name="adj2" fmla="val 5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549052" y="1062175"/>
        <a:ext cx="484695" cy="122048"/>
      </dsp:txXfrm>
    </dsp:sp>
    <dsp:sp modelId="{E87B2401-BD11-46C9-880F-7D294E064394}">
      <dsp:nvSpPr>
        <dsp:cNvPr id="0" name=""/>
        <dsp:cNvSpPr/>
      </dsp:nvSpPr>
      <dsp:spPr>
        <a:xfrm>
          <a:off x="2690414" y="1664338"/>
          <a:ext cx="1162371" cy="581185"/>
        </a:xfrm>
        <a:prstGeom prst="roundRect">
          <a:avLst>
            <a:gd name="adj" fmla="val 1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Zoológicos y Acuarios</a:t>
          </a:r>
        </a:p>
      </dsp:txBody>
      <dsp:txXfrm>
        <a:off x="2707436" y="1681360"/>
        <a:ext cx="1128327" cy="547141"/>
      </dsp:txXfrm>
    </dsp:sp>
    <dsp:sp modelId="{50622F53-487D-4F87-AB94-66C44AC9B28D}">
      <dsp:nvSpPr>
        <dsp:cNvPr id="0" name=""/>
        <dsp:cNvSpPr/>
      </dsp:nvSpPr>
      <dsp:spPr>
        <a:xfrm rot="10800000">
          <a:off x="2007828" y="1853223"/>
          <a:ext cx="606743" cy="203414"/>
        </a:xfrm>
        <a:prstGeom prst="leftRightArrow">
          <a:avLst>
            <a:gd name="adj1" fmla="val 60000"/>
            <a:gd name="adj2" fmla="val 5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068852" y="1893906"/>
        <a:ext cx="484695" cy="122048"/>
      </dsp:txXfrm>
    </dsp:sp>
    <dsp:sp modelId="{706A4F4B-ACBA-464A-B5B7-A50FBCF6CE5A}">
      <dsp:nvSpPr>
        <dsp:cNvPr id="0" name=""/>
        <dsp:cNvSpPr/>
      </dsp:nvSpPr>
      <dsp:spPr>
        <a:xfrm>
          <a:off x="769614" y="1664338"/>
          <a:ext cx="1162371" cy="581185"/>
        </a:xfrm>
        <a:prstGeom prst="roundRect">
          <a:avLst>
            <a:gd name="adj" fmla="val 1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Enciclopedia</a:t>
          </a:r>
          <a:br>
            <a:rPr lang="es-ES" sz="1200" kern="1200"/>
          </a:br>
          <a:r>
            <a:rPr lang="es-ES" sz="1200" kern="1200"/>
            <a:t>Animales</a:t>
          </a:r>
        </a:p>
      </dsp:txBody>
      <dsp:txXfrm>
        <a:off x="786636" y="1681360"/>
        <a:ext cx="1128327" cy="547141"/>
      </dsp:txXfrm>
    </dsp:sp>
    <dsp:sp modelId="{E8C564E8-5996-44EF-8C9B-34DB0AD3A3FD}">
      <dsp:nvSpPr>
        <dsp:cNvPr id="0" name=""/>
        <dsp:cNvSpPr/>
      </dsp:nvSpPr>
      <dsp:spPr>
        <a:xfrm rot="18000000">
          <a:off x="1527627" y="1021492"/>
          <a:ext cx="606743" cy="203414"/>
        </a:xfrm>
        <a:prstGeom prst="leftRightArrow">
          <a:avLst>
            <a:gd name="adj1" fmla="val 60000"/>
            <a:gd name="adj2" fmla="val 5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588651" y="1062175"/>
        <a:ext cx="484695" cy="1220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E94964-6F49-482F-990A-DFC319859A0D}">
      <dsp:nvSpPr>
        <dsp:cNvPr id="0" name=""/>
        <dsp:cNvSpPr/>
      </dsp:nvSpPr>
      <dsp:spPr>
        <a:xfrm>
          <a:off x="1729926" y="838"/>
          <a:ext cx="1162311" cy="581155"/>
        </a:xfrm>
        <a:prstGeom prst="roundRect">
          <a:avLst>
            <a:gd name="adj" fmla="val 1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Cámaras</a:t>
          </a:r>
        </a:p>
      </dsp:txBody>
      <dsp:txXfrm>
        <a:off x="1746947" y="17859"/>
        <a:ext cx="1128269" cy="547113"/>
      </dsp:txXfrm>
    </dsp:sp>
    <dsp:sp modelId="{34C5EB04-10B1-40DE-978E-3D9C0B31CD7C}">
      <dsp:nvSpPr>
        <dsp:cNvPr id="0" name=""/>
        <dsp:cNvSpPr/>
      </dsp:nvSpPr>
      <dsp:spPr>
        <a:xfrm rot="3600000">
          <a:off x="2487939" y="1021295"/>
          <a:ext cx="606514" cy="203404"/>
        </a:xfrm>
        <a:prstGeom prst="leftRightArrow">
          <a:avLst>
            <a:gd name="adj1" fmla="val 60000"/>
            <a:gd name="adj2" fmla="val 50000"/>
          </a:avLst>
        </a:prstGeom>
        <a:gradFill rotWithShape="0">
          <a:gsLst>
            <a:gs pos="0">
              <a:schemeClr val="accent4">
                <a:hueOff val="0"/>
                <a:satOff val="0"/>
                <a:lumOff val="0"/>
                <a:alphaOff val="0"/>
                <a:tint val="96000"/>
                <a:lumMod val="104000"/>
              </a:schemeClr>
            </a:gs>
            <a:gs pos="100000">
              <a:schemeClr val="accent4">
                <a:hueOff val="0"/>
                <a:satOff val="0"/>
                <a:lumOff val="0"/>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548960" y="1061976"/>
        <a:ext cx="484472" cy="122042"/>
      </dsp:txXfrm>
    </dsp:sp>
    <dsp:sp modelId="{E87B2401-BD11-46C9-880F-7D294E064394}">
      <dsp:nvSpPr>
        <dsp:cNvPr id="0" name=""/>
        <dsp:cNvSpPr/>
      </dsp:nvSpPr>
      <dsp:spPr>
        <a:xfrm>
          <a:off x="2690153" y="1664000"/>
          <a:ext cx="1162311" cy="581155"/>
        </a:xfrm>
        <a:prstGeom prst="roundRect">
          <a:avLst>
            <a:gd name="adj" fmla="val 1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Zoológicos y Acuarios</a:t>
          </a:r>
        </a:p>
      </dsp:txBody>
      <dsp:txXfrm>
        <a:off x="2707174" y="1681021"/>
        <a:ext cx="1128269" cy="547113"/>
      </dsp:txXfrm>
    </dsp:sp>
    <dsp:sp modelId="{50622F53-487D-4F87-AB94-66C44AC9B28D}">
      <dsp:nvSpPr>
        <dsp:cNvPr id="0" name=""/>
        <dsp:cNvSpPr/>
      </dsp:nvSpPr>
      <dsp:spPr>
        <a:xfrm rot="10800000">
          <a:off x="2007825" y="1852876"/>
          <a:ext cx="606514" cy="203404"/>
        </a:xfrm>
        <a:prstGeom prst="leftRightArrow">
          <a:avLst>
            <a:gd name="adj1" fmla="val 60000"/>
            <a:gd name="adj2" fmla="val 50000"/>
          </a:avLst>
        </a:prstGeom>
        <a:gradFill rotWithShape="0">
          <a:gsLst>
            <a:gs pos="0">
              <a:schemeClr val="accent4">
                <a:hueOff val="1371777"/>
                <a:satOff val="49600"/>
                <a:lumOff val="-196"/>
                <a:alphaOff val="0"/>
                <a:tint val="96000"/>
                <a:lumMod val="104000"/>
              </a:schemeClr>
            </a:gs>
            <a:gs pos="100000">
              <a:schemeClr val="accent4">
                <a:hueOff val="1371777"/>
                <a:satOff val="49600"/>
                <a:lumOff val="-196"/>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068846" y="1893557"/>
        <a:ext cx="484472" cy="122042"/>
      </dsp:txXfrm>
    </dsp:sp>
    <dsp:sp modelId="{706A4F4B-ACBA-464A-B5B7-A50FBCF6CE5A}">
      <dsp:nvSpPr>
        <dsp:cNvPr id="0" name=""/>
        <dsp:cNvSpPr/>
      </dsp:nvSpPr>
      <dsp:spPr>
        <a:xfrm>
          <a:off x="769699" y="1664000"/>
          <a:ext cx="1162311" cy="581155"/>
        </a:xfrm>
        <a:prstGeom prst="roundRect">
          <a:avLst>
            <a:gd name="adj" fmla="val 1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Enciclopedia</a:t>
          </a:r>
          <a:br>
            <a:rPr lang="es-ES" sz="1200" kern="1200"/>
          </a:br>
          <a:r>
            <a:rPr lang="es-ES" sz="1200" kern="1200"/>
            <a:t>Animales</a:t>
          </a:r>
        </a:p>
      </dsp:txBody>
      <dsp:txXfrm>
        <a:off x="786720" y="1681021"/>
        <a:ext cx="1128269" cy="547113"/>
      </dsp:txXfrm>
    </dsp:sp>
    <dsp:sp modelId="{E8C564E8-5996-44EF-8C9B-34DB0AD3A3FD}">
      <dsp:nvSpPr>
        <dsp:cNvPr id="0" name=""/>
        <dsp:cNvSpPr/>
      </dsp:nvSpPr>
      <dsp:spPr>
        <a:xfrm rot="18000000">
          <a:off x="1527711" y="1021295"/>
          <a:ext cx="606514" cy="203404"/>
        </a:xfrm>
        <a:prstGeom prst="leftRightArrow">
          <a:avLst>
            <a:gd name="adj1" fmla="val 60000"/>
            <a:gd name="adj2" fmla="val 50000"/>
          </a:avLst>
        </a:prstGeom>
        <a:gradFill rotWithShape="0">
          <a:gsLst>
            <a:gs pos="0">
              <a:schemeClr val="accent4">
                <a:hueOff val="2743554"/>
                <a:satOff val="99200"/>
                <a:lumOff val="-393"/>
                <a:alphaOff val="0"/>
                <a:tint val="96000"/>
                <a:lumMod val="104000"/>
              </a:schemeClr>
            </a:gs>
            <a:gs pos="100000">
              <a:schemeClr val="accent4">
                <a:hueOff val="2743554"/>
                <a:satOff val="99200"/>
                <a:lumOff val="-393"/>
                <a:alphaOff val="0"/>
                <a:shade val="98000"/>
                <a:lumMod val="94000"/>
              </a:schemeClr>
            </a:gs>
          </a:gsLst>
          <a:lin ang="5400000" scaled="0"/>
        </a:gradFill>
        <a:ln>
          <a:noFill/>
        </a:ln>
        <a:effectLst>
          <a:outerShdw blurRad="38100" dist="25400" dir="5400000" rotWithShape="0">
            <a:srgbClr val="000000">
              <a:alpha val="2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588732" y="1061976"/>
        <a:ext cx="484472" cy="12204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43098878D94119BEC228E475E74569"/>
        <w:category>
          <w:name w:val="General"/>
          <w:gallery w:val="placeholder"/>
        </w:category>
        <w:types>
          <w:type w:val="bbPlcHdr"/>
        </w:types>
        <w:behaviors>
          <w:behavior w:val="content"/>
        </w:behaviors>
        <w:guid w:val="{155CAFBD-68E4-44F4-84F2-155C6064E76F}"/>
      </w:docPartPr>
      <w:docPartBody>
        <w:p w:rsidR="00B40E89" w:rsidRDefault="00630C41" w:rsidP="00630C41">
          <w:pPr>
            <w:pStyle w:val="4443098878D94119BEC228E475E7456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41"/>
    <w:rsid w:val="001443E5"/>
    <w:rsid w:val="002C4A18"/>
    <w:rsid w:val="003E21EC"/>
    <w:rsid w:val="00594BF0"/>
    <w:rsid w:val="00630C41"/>
    <w:rsid w:val="00697DA8"/>
    <w:rsid w:val="007A3744"/>
    <w:rsid w:val="00817914"/>
    <w:rsid w:val="009A0639"/>
    <w:rsid w:val="00A4277B"/>
    <w:rsid w:val="00B40E89"/>
    <w:rsid w:val="00BD2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9BCD986B3A494AB7DF4988D3B0AD05">
    <w:name w:val="039BCD986B3A494AB7DF4988D3B0AD05"/>
    <w:rsid w:val="00630C41"/>
  </w:style>
  <w:style w:type="paragraph" w:customStyle="1" w:styleId="4443098878D94119BEC228E475E74569">
    <w:name w:val="4443098878D94119BEC228E475E74569"/>
    <w:rsid w:val="00630C41"/>
  </w:style>
  <w:style w:type="paragraph" w:customStyle="1" w:styleId="13DBA1B89214424DBEA767EB29BA4A05">
    <w:name w:val="13DBA1B89214424DBEA767EB29BA4A05"/>
    <w:rsid w:val="002C4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spiral">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Curso 2017/18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73CC0-C237-456F-8B1D-1854D2F1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7831</Words>
  <Characters>43076</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ZOOPLANET</vt:lpstr>
    </vt:vector>
  </TitlesOfParts>
  <Company>ENTORNS DE DESENVOLUPAMENT</Company>
  <LinksUpToDate>false</LinksUpToDate>
  <CharactersWithSpaces>50806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ZOOPLANET</dc:title>
  <dc:subject>Fases en el desarrollo del software</dc:subject>
  <dc:creator>Javier Vañó, Rodolfo Biasini, Maria Adrover</dc:creator>
  <cp:keywords/>
  <dc:description/>
  <cp:lastModifiedBy>mia a</cp:lastModifiedBy>
  <cp:revision>2</cp:revision>
  <cp:lastPrinted>2017-12-08T22:17:00Z</cp:lastPrinted>
  <dcterms:created xsi:type="dcterms:W3CDTF">2017-12-09T10:42:00Z</dcterms:created>
  <dcterms:modified xsi:type="dcterms:W3CDTF">2017-12-09T10:42:00Z</dcterms:modified>
</cp:coreProperties>
</file>