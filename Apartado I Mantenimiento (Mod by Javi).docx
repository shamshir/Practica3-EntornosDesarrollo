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B9" w:rsidRDefault="00485221" w:rsidP="00422FB9">
      <w:pPr>
        <w:rPr>
          <w:rFonts w:ascii="Segoe UI" w:eastAsia="Times New Roman" w:hAnsi="Segoe UI" w:cs="Segoe UI"/>
          <w:color w:val="24292E"/>
          <w:sz w:val="21"/>
          <w:szCs w:val="21"/>
          <w:lang w:eastAsia="es-ES"/>
        </w:rPr>
      </w:pPr>
      <w:r>
        <w:rPr>
          <w:rFonts w:ascii="Segoe UI" w:eastAsia="Times New Roman" w:hAnsi="Segoe UI" w:cs="Segoe UI"/>
          <w:color w:val="24292E"/>
          <w:sz w:val="21"/>
          <w:szCs w:val="21"/>
          <w:lang w:eastAsia="es-ES"/>
        </w:rPr>
        <w:t xml:space="preserve">Apartado I </w:t>
      </w:r>
      <w:r w:rsidRPr="002422E2">
        <w:rPr>
          <w:rFonts w:ascii="Segoe UI" w:eastAsia="Times New Roman" w:hAnsi="Segoe UI" w:cs="Segoe UI"/>
          <w:color w:val="24292E"/>
          <w:sz w:val="21"/>
          <w:szCs w:val="21"/>
          <w:lang w:eastAsia="es-ES"/>
        </w:rPr>
        <w:t>Mantenimiento</w:t>
      </w:r>
    </w:p>
    <w:p w:rsidR="00485221" w:rsidRDefault="00485221" w:rsidP="00422FB9">
      <w:pPr>
        <w:rPr>
          <w:rFonts w:ascii="Segoe UI" w:eastAsia="Times New Roman" w:hAnsi="Segoe UI" w:cs="Segoe UI"/>
          <w:color w:val="24292E"/>
          <w:sz w:val="21"/>
          <w:szCs w:val="21"/>
          <w:lang w:eastAsia="es-ES"/>
        </w:rPr>
      </w:pPr>
    </w:p>
    <w:p w:rsidR="00E57256" w:rsidRPr="001A61CE" w:rsidRDefault="00E57256" w:rsidP="00E57256">
      <w:pPr>
        <w:spacing w:line="300" w:lineRule="atLeast"/>
        <w:jc w:val="both"/>
        <w:rPr>
          <w:rFonts w:eastAsia="Times New Roman" w:cs="Segoe UI"/>
          <w:color w:val="24292E"/>
          <w:lang w:eastAsia="es-ES"/>
        </w:rPr>
      </w:pPr>
      <w:r w:rsidRPr="001A61CE">
        <w:rPr>
          <w:rFonts w:eastAsia="Times New Roman" w:cs="Segoe UI"/>
          <w:color w:val="24292E"/>
          <w:lang w:eastAsia="es-ES"/>
        </w:rPr>
        <w:t>En el contrato firmado con el cliente, además del desarrollo de la aplicación, se ha pactado el mantenimiento de la misma por un período de dos años, prorrogable a partir de la</w:t>
      </w:r>
      <w:r>
        <w:rPr>
          <w:rFonts w:eastAsia="Times New Roman" w:cs="Segoe UI"/>
          <w:color w:val="24292E"/>
          <w:lang w:eastAsia="es-ES"/>
        </w:rPr>
        <w:t xml:space="preserve"> fecha de</w:t>
      </w:r>
      <w:r w:rsidRPr="001A61CE">
        <w:rPr>
          <w:rFonts w:eastAsia="Times New Roman" w:cs="Segoe UI"/>
          <w:color w:val="24292E"/>
          <w:lang w:eastAsia="es-ES"/>
        </w:rPr>
        <w:t xml:space="preserve"> finalización de dicho período. </w:t>
      </w:r>
    </w:p>
    <w:p w:rsidR="00E57256" w:rsidRDefault="00E57256" w:rsidP="00E57256">
      <w:pPr>
        <w:jc w:val="both"/>
      </w:pPr>
      <w:r>
        <w:t>El ciclo de vida del desarrollo del software no termina cuando la aplicación está terminada, instalada y en funcionamiento. Falta la etapa final, que puede llegar a ser la más larga, que es la de mantenimiento. Una vez finalizadas las fases anteriores y con el software funcionando, hay que controlar, mejorar y optimizar</w:t>
      </w:r>
      <w:r w:rsidRPr="001A61CE">
        <w:t xml:space="preserve"> el software, y </w:t>
      </w:r>
      <w:r>
        <w:t>realizar</w:t>
      </w:r>
      <w:r w:rsidRPr="001A61CE">
        <w:t xml:space="preserve"> las modificaciones que se consideren necesarias </w:t>
      </w:r>
      <w:r>
        <w:t>para hacer frente a</w:t>
      </w:r>
      <w:r w:rsidRPr="001A61CE">
        <w:t xml:space="preserve"> las diferentes situaciones que vayan surgiendo</w:t>
      </w:r>
    </w:p>
    <w:p w:rsidR="00E57256" w:rsidRPr="001A61CE" w:rsidRDefault="00E57256" w:rsidP="00E57256">
      <w:pPr>
        <w:spacing w:after="0" w:line="300" w:lineRule="atLeast"/>
        <w:jc w:val="both"/>
        <w:rPr>
          <w:rFonts w:eastAsia="Times New Roman" w:cs="Segoe UI"/>
          <w:color w:val="24292E"/>
          <w:lang w:eastAsia="es-ES"/>
        </w:rPr>
      </w:pPr>
      <w:r>
        <w:rPr>
          <w:rFonts w:eastAsia="Times New Roman" w:cs="Segoe UI"/>
          <w:color w:val="24292E"/>
          <w:lang w:eastAsia="es-ES"/>
        </w:rPr>
        <w:t>En este proyecto, l</w:t>
      </w:r>
      <w:r w:rsidRPr="001A61CE">
        <w:t xml:space="preserve">os tipos de cambios que se prevén son los siguientes: </w:t>
      </w:r>
      <w:r w:rsidRPr="001A61CE">
        <w:rPr>
          <w:rFonts w:eastAsia="Times New Roman" w:cs="Segoe UI"/>
          <w:color w:val="24292E"/>
          <w:lang w:eastAsia="es-ES"/>
        </w:rPr>
        <w:t xml:space="preserve"> </w:t>
      </w:r>
    </w:p>
    <w:p w:rsidR="00485221" w:rsidRDefault="00485221" w:rsidP="00485221">
      <w:pPr>
        <w:spacing w:after="0" w:line="300" w:lineRule="atLeast"/>
        <w:jc w:val="both"/>
        <w:rPr>
          <w:rFonts w:ascii="Segoe UI" w:eastAsia="Times New Roman" w:hAnsi="Segoe UI" w:cs="Segoe UI"/>
          <w:color w:val="24292E"/>
          <w:sz w:val="21"/>
          <w:szCs w:val="21"/>
          <w:lang w:eastAsia="es-ES"/>
        </w:rPr>
      </w:pPr>
    </w:p>
    <w:p w:rsidR="00485221" w:rsidRPr="00485221" w:rsidRDefault="00485221" w:rsidP="00485221">
      <w:pPr>
        <w:pStyle w:val="Prrafodelista"/>
        <w:numPr>
          <w:ilvl w:val="0"/>
          <w:numId w:val="2"/>
        </w:numPr>
      </w:pPr>
      <w:r w:rsidRPr="00485221">
        <w:rPr>
          <w:rFonts w:ascii="Segoe UI" w:eastAsia="Times New Roman" w:hAnsi="Segoe UI" w:cs="Segoe UI"/>
          <w:color w:val="24292E"/>
          <w:sz w:val="21"/>
          <w:szCs w:val="21"/>
          <w:lang w:eastAsia="es-ES"/>
        </w:rPr>
        <w:t>Correctivos: se revisará el comportamiento del software y se corregirán los fallos</w:t>
      </w:r>
      <w:ins w:id="0" w:author="Javi" w:date="2017-12-09T09:08:00Z">
        <w:r w:rsidR="0082126A">
          <w:rPr>
            <w:rFonts w:ascii="Segoe UI" w:eastAsia="Times New Roman" w:hAnsi="Segoe UI" w:cs="Segoe UI"/>
            <w:color w:val="24292E"/>
            <w:sz w:val="21"/>
            <w:szCs w:val="21"/>
            <w:lang w:eastAsia="es-ES"/>
          </w:rPr>
          <w:t xml:space="preserve"> y errores</w:t>
        </w:r>
      </w:ins>
      <w:r w:rsidRPr="00485221">
        <w:rPr>
          <w:rFonts w:ascii="Segoe UI" w:eastAsia="Times New Roman" w:hAnsi="Segoe UI" w:cs="Segoe UI"/>
          <w:color w:val="24292E"/>
          <w:sz w:val="21"/>
          <w:szCs w:val="21"/>
          <w:lang w:eastAsia="es-ES"/>
        </w:rPr>
        <w:t xml:space="preserve"> que </w:t>
      </w:r>
      <w:del w:id="1" w:author="Javi" w:date="2017-12-09T09:05:00Z">
        <w:r w:rsidRPr="00485221" w:rsidDel="0082126A">
          <w:rPr>
            <w:rFonts w:ascii="Segoe UI" w:eastAsia="Times New Roman" w:hAnsi="Segoe UI" w:cs="Segoe UI"/>
            <w:color w:val="24292E"/>
            <w:sz w:val="21"/>
            <w:szCs w:val="21"/>
            <w:lang w:eastAsia="es-ES"/>
          </w:rPr>
          <w:delText>surjan</w:delText>
        </w:r>
      </w:del>
      <w:ins w:id="2" w:author="Javi" w:date="2017-12-09T09:05:00Z">
        <w:r w:rsidR="0082126A">
          <w:rPr>
            <w:rFonts w:ascii="Segoe UI" w:eastAsia="Times New Roman" w:hAnsi="Segoe UI" w:cs="Segoe UI"/>
            <w:color w:val="24292E"/>
            <w:sz w:val="21"/>
            <w:szCs w:val="21"/>
            <w:lang w:eastAsia="es-ES"/>
          </w:rPr>
          <w:t>puedan ir surgiendo a lo largo de los dos años pactados</w:t>
        </w:r>
      </w:ins>
      <w:r w:rsidRPr="00485221">
        <w:rPr>
          <w:rFonts w:ascii="Segoe UI" w:eastAsia="Times New Roman" w:hAnsi="Segoe UI" w:cs="Segoe UI"/>
          <w:color w:val="24292E"/>
          <w:sz w:val="21"/>
          <w:szCs w:val="21"/>
          <w:lang w:eastAsia="es-ES"/>
        </w:rPr>
        <w:t>.</w:t>
      </w:r>
    </w:p>
    <w:p w:rsidR="00485221" w:rsidRDefault="00485221" w:rsidP="00485221">
      <w:pPr>
        <w:pStyle w:val="Prrafodelista"/>
        <w:numPr>
          <w:ilvl w:val="0"/>
          <w:numId w:val="2"/>
        </w:numPr>
        <w:spacing w:after="0" w:line="300" w:lineRule="atLeast"/>
        <w:jc w:val="both"/>
        <w:rPr>
          <w:rFonts w:ascii="Segoe UI" w:eastAsia="Times New Roman" w:hAnsi="Segoe UI" w:cs="Segoe UI"/>
          <w:color w:val="24292E"/>
          <w:sz w:val="21"/>
          <w:szCs w:val="21"/>
          <w:lang w:eastAsia="es-ES"/>
        </w:rPr>
      </w:pPr>
      <w:r w:rsidRPr="004A487E">
        <w:rPr>
          <w:rFonts w:ascii="Segoe UI" w:eastAsia="Times New Roman" w:hAnsi="Segoe UI" w:cs="Segoe UI"/>
          <w:color w:val="24292E"/>
          <w:sz w:val="21"/>
          <w:szCs w:val="21"/>
          <w:lang w:eastAsia="es-ES"/>
        </w:rPr>
        <w:t xml:space="preserve">Perfectivos: es posible que haya que implementar la conexión de la aplicación con nuevas cámaras, ya sea porque los zoos y acuarios participantes en el proyecto añadan nuevos dispositivos, o bien porque surjan zoos y acuarios que se incorporen al proyecto. </w:t>
      </w:r>
      <w:r>
        <w:rPr>
          <w:rFonts w:ascii="Segoe UI" w:eastAsia="Times New Roman" w:hAnsi="Segoe UI" w:cs="Segoe UI"/>
          <w:color w:val="24292E"/>
          <w:sz w:val="21"/>
          <w:szCs w:val="21"/>
          <w:lang w:eastAsia="es-ES"/>
        </w:rPr>
        <w:t>Por otro lado, s</w:t>
      </w:r>
      <w:r w:rsidRPr="004A487E">
        <w:rPr>
          <w:rFonts w:ascii="Segoe UI" w:eastAsia="Times New Roman" w:hAnsi="Segoe UI" w:cs="Segoe UI"/>
          <w:color w:val="24292E"/>
          <w:sz w:val="21"/>
          <w:szCs w:val="21"/>
          <w:lang w:eastAsia="es-ES"/>
        </w:rPr>
        <w:t xml:space="preserve">e irán ampliando las bases de datos de la aplicación añadiendo </w:t>
      </w:r>
      <w:r>
        <w:rPr>
          <w:rFonts w:ascii="Segoe UI" w:eastAsia="Times New Roman" w:hAnsi="Segoe UI" w:cs="Segoe UI"/>
          <w:color w:val="24292E"/>
          <w:sz w:val="21"/>
          <w:szCs w:val="21"/>
          <w:lang w:eastAsia="es-ES"/>
        </w:rPr>
        <w:t>información</w:t>
      </w:r>
      <w:r w:rsidRPr="004A487E">
        <w:rPr>
          <w:rFonts w:ascii="Segoe UI" w:eastAsia="Times New Roman" w:hAnsi="Segoe UI" w:cs="Segoe UI"/>
          <w:color w:val="24292E"/>
          <w:sz w:val="21"/>
          <w:szCs w:val="21"/>
          <w:lang w:eastAsia="es-ES"/>
        </w:rPr>
        <w:t xml:space="preserve"> e imágenes sobre nuevos animales, o modificando </w:t>
      </w:r>
      <w:r>
        <w:rPr>
          <w:rFonts w:ascii="Segoe UI" w:eastAsia="Times New Roman" w:hAnsi="Segoe UI" w:cs="Segoe UI"/>
          <w:color w:val="24292E"/>
          <w:sz w:val="21"/>
          <w:szCs w:val="21"/>
          <w:lang w:eastAsia="es-ES"/>
        </w:rPr>
        <w:t>los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datos</w:t>
      </w:r>
      <w:r w:rsidRPr="004A487E">
        <w:rPr>
          <w:rFonts w:ascii="Segoe UI" w:eastAsia="Times New Roman" w:hAnsi="Segoe UI" w:cs="Segoe UI"/>
          <w:color w:val="24292E"/>
          <w:sz w:val="21"/>
          <w:szCs w:val="21"/>
          <w:lang w:eastAsia="es-ES"/>
        </w:rPr>
        <w:t xml:space="preserve"> ya existente</w:t>
      </w:r>
      <w:r>
        <w:rPr>
          <w:rFonts w:ascii="Segoe UI" w:eastAsia="Times New Roman" w:hAnsi="Segoe UI" w:cs="Segoe UI"/>
          <w:color w:val="24292E"/>
          <w:sz w:val="21"/>
          <w:szCs w:val="21"/>
          <w:lang w:eastAsia="es-ES"/>
        </w:rPr>
        <w:t>s;</w:t>
      </w:r>
      <w:r w:rsidRPr="004A487E">
        <w:rPr>
          <w:rFonts w:ascii="Segoe UI" w:eastAsia="Times New Roman" w:hAnsi="Segoe UI" w:cs="Segoe UI"/>
          <w:color w:val="24292E"/>
          <w:sz w:val="21"/>
          <w:szCs w:val="21"/>
          <w:lang w:eastAsia="es-ES"/>
        </w:rPr>
        <w:t xml:space="preserve"> </w:t>
      </w:r>
      <w:r>
        <w:rPr>
          <w:rFonts w:ascii="Segoe UI" w:eastAsia="Times New Roman" w:hAnsi="Segoe UI" w:cs="Segoe UI"/>
          <w:color w:val="24292E"/>
          <w:sz w:val="21"/>
          <w:szCs w:val="21"/>
          <w:lang w:eastAsia="es-ES"/>
        </w:rPr>
        <w:t>esto supondrá la gestión de</w:t>
      </w:r>
      <w:r w:rsidRPr="004A487E">
        <w:rPr>
          <w:rFonts w:ascii="Segoe UI" w:eastAsia="Times New Roman" w:hAnsi="Segoe UI" w:cs="Segoe UI"/>
          <w:color w:val="24292E"/>
          <w:sz w:val="21"/>
          <w:szCs w:val="21"/>
          <w:lang w:eastAsia="es-ES"/>
        </w:rPr>
        <w:t xml:space="preserve"> las modificaciones que estos cambios puedan provocar  en los filtros y criterios de búsqueda.</w:t>
      </w:r>
    </w:p>
    <w:p w:rsidR="00485221" w:rsidRPr="00485221" w:rsidRDefault="00485221" w:rsidP="00485221">
      <w:pPr>
        <w:pStyle w:val="Prrafodelista"/>
        <w:numPr>
          <w:ilvl w:val="0"/>
          <w:numId w:val="2"/>
        </w:numPr>
        <w:spacing w:after="0" w:line="300" w:lineRule="atLeast"/>
        <w:jc w:val="both"/>
        <w:rPr>
          <w:rFonts w:ascii="Segoe UI" w:eastAsia="Times New Roman" w:hAnsi="Segoe UI" w:cs="Segoe UI"/>
          <w:color w:val="24292E"/>
          <w:sz w:val="21"/>
          <w:szCs w:val="21"/>
          <w:lang w:eastAsia="es-ES"/>
        </w:rPr>
      </w:pPr>
      <w:r w:rsidRPr="00485221">
        <w:rPr>
          <w:rFonts w:ascii="Segoe UI" w:eastAsia="Times New Roman" w:hAnsi="Segoe UI" w:cs="Segoe UI"/>
          <w:color w:val="24292E"/>
          <w:sz w:val="21"/>
          <w:szCs w:val="21"/>
          <w:lang w:eastAsia="es-ES"/>
        </w:rPr>
        <w:t xml:space="preserve">Evolutivos: Como ya hemos comentado, está previsto que se desarrolle una segunda versión de la aplicación con nuevas funcionalidades que cubran las necesidades que observe el cliente después de estudiar la acogida de la primera versión.  </w:t>
      </w:r>
      <w:del w:id="3" w:author="Javi" w:date="2017-12-09T09:10:00Z">
        <w:r w:rsidRPr="00485221" w:rsidDel="006E3DC9">
          <w:rPr>
            <w:rFonts w:ascii="Segoe UI" w:eastAsia="Times New Roman" w:hAnsi="Segoe UI" w:cs="Segoe UI"/>
            <w:color w:val="24292E"/>
            <w:sz w:val="21"/>
            <w:szCs w:val="21"/>
            <w:lang w:eastAsia="es-ES"/>
          </w:rPr>
          <w:delText xml:space="preserve">pero </w:delText>
        </w:r>
      </w:del>
      <w:ins w:id="4" w:author="Javi" w:date="2017-12-09T09:10:00Z">
        <w:r w:rsidR="006E3DC9">
          <w:rPr>
            <w:rFonts w:ascii="Segoe UI" w:eastAsia="Times New Roman" w:hAnsi="Segoe UI" w:cs="Segoe UI"/>
            <w:color w:val="24292E"/>
            <w:sz w:val="21"/>
            <w:szCs w:val="21"/>
            <w:lang w:eastAsia="es-ES"/>
          </w:rPr>
          <w:t>P</w:t>
        </w:r>
        <w:r w:rsidR="006E3DC9" w:rsidRPr="00485221">
          <w:rPr>
            <w:rFonts w:ascii="Segoe UI" w:eastAsia="Times New Roman" w:hAnsi="Segoe UI" w:cs="Segoe UI"/>
            <w:color w:val="24292E"/>
            <w:sz w:val="21"/>
            <w:szCs w:val="21"/>
            <w:lang w:eastAsia="es-ES"/>
          </w:rPr>
          <w:t xml:space="preserve">ero </w:t>
        </w:r>
      </w:ins>
      <w:r w:rsidRPr="00485221">
        <w:rPr>
          <w:rFonts w:ascii="Segoe UI" w:eastAsia="Times New Roman" w:hAnsi="Segoe UI" w:cs="Segoe UI"/>
          <w:color w:val="24292E"/>
          <w:sz w:val="21"/>
          <w:szCs w:val="21"/>
          <w:lang w:eastAsia="es-ES"/>
        </w:rPr>
        <w:t xml:space="preserve">al estar sujeto el desarrollo de esta segunda versión a la acogida que tenga la primera versión de la aplicación, </w:t>
      </w:r>
      <w:del w:id="5" w:author="Javi" w:date="2017-12-09T09:14:00Z">
        <w:r w:rsidRPr="00485221" w:rsidDel="00C0238E">
          <w:rPr>
            <w:rFonts w:ascii="Segoe UI" w:eastAsia="Times New Roman" w:hAnsi="Segoe UI" w:cs="Segoe UI"/>
            <w:color w:val="24292E"/>
            <w:sz w:val="21"/>
            <w:szCs w:val="21"/>
            <w:lang w:eastAsia="es-ES"/>
          </w:rPr>
          <w:delText xml:space="preserve">y las nuevas necesidades que el cliente observe,  en caso de que se aprobara el desarrollo de la nueva versión, constituiría un nuevo proyecto y estaría sujeta a un nuevo, </w:delText>
        </w:r>
      </w:del>
      <w:ins w:id="6" w:author="Javi" w:date="2017-12-09T09:14:00Z">
        <w:r w:rsidR="00C0238E">
          <w:rPr>
            <w:rFonts w:ascii="Segoe UI" w:eastAsia="Times New Roman" w:hAnsi="Segoe UI" w:cs="Segoe UI"/>
            <w:color w:val="24292E"/>
            <w:sz w:val="21"/>
            <w:szCs w:val="21"/>
            <w:lang w:eastAsia="es-ES"/>
          </w:rPr>
          <w:t xml:space="preserve">estaríamos hablando de un nuevo proyecto de desarrollo, </w:t>
        </w:r>
      </w:ins>
      <w:r w:rsidRPr="00485221">
        <w:rPr>
          <w:rFonts w:ascii="Segoe UI" w:eastAsia="Times New Roman" w:hAnsi="Segoe UI" w:cs="Segoe UI"/>
          <w:color w:val="24292E"/>
          <w:sz w:val="21"/>
          <w:szCs w:val="21"/>
          <w:lang w:eastAsia="es-ES"/>
        </w:rPr>
        <w:t>por lo que no se ha incluido en el servicio de mantenimiento del proyecto que nos ocupa.</w:t>
      </w:r>
      <w:ins w:id="7" w:author="Javi" w:date="2017-12-09T09:15:00Z">
        <w:r w:rsidR="00F82555">
          <w:rPr>
            <w:rFonts w:ascii="Segoe UI" w:eastAsia="Times New Roman" w:hAnsi="Segoe UI" w:cs="Segoe UI"/>
            <w:color w:val="24292E"/>
            <w:sz w:val="21"/>
            <w:szCs w:val="21"/>
            <w:lang w:eastAsia="es-ES"/>
          </w:rPr>
          <w:t xml:space="preserve"> Los cambios evolutivos que sí constarían en el mantenimiento del presente proyecto ser</w:t>
        </w:r>
      </w:ins>
      <w:ins w:id="8" w:author="Javi" w:date="2017-12-09T09:16:00Z">
        <w:r w:rsidR="00F82555">
          <w:rPr>
            <w:rFonts w:ascii="Segoe UI" w:eastAsia="Times New Roman" w:hAnsi="Segoe UI" w:cs="Segoe UI"/>
            <w:color w:val="24292E"/>
            <w:sz w:val="21"/>
            <w:szCs w:val="21"/>
            <w:lang w:eastAsia="es-ES"/>
          </w:rPr>
          <w:t xml:space="preserve">ían los añadidos que el cliente o los zoos consideren necesarios, fruto del </w:t>
        </w:r>
        <w:proofErr w:type="spellStart"/>
        <w:r w:rsidR="00F82555">
          <w:rPr>
            <w:rFonts w:ascii="Segoe UI" w:eastAsia="Times New Roman" w:hAnsi="Segoe UI" w:cs="Segoe UI"/>
            <w:color w:val="24292E"/>
            <w:sz w:val="21"/>
            <w:szCs w:val="21"/>
            <w:lang w:eastAsia="es-ES"/>
          </w:rPr>
          <w:t>feedback</w:t>
        </w:r>
        <w:proofErr w:type="spellEnd"/>
        <w:r w:rsidR="00F82555">
          <w:rPr>
            <w:rFonts w:ascii="Segoe UI" w:eastAsia="Times New Roman" w:hAnsi="Segoe UI" w:cs="Segoe UI"/>
            <w:color w:val="24292E"/>
            <w:sz w:val="21"/>
            <w:szCs w:val="21"/>
            <w:lang w:eastAsia="es-ES"/>
          </w:rPr>
          <w:t xml:space="preserve"> obtenido, tanto de ellos como de los usuarios. Podríamos hablar de nuevas funcionalidades, así como de cambios sustanciales en las funciones existentes.</w:t>
        </w:r>
      </w:ins>
      <w:bookmarkStart w:id="9" w:name="_GoBack"/>
      <w:bookmarkEnd w:id="9"/>
    </w:p>
    <w:p w:rsidR="00485221" w:rsidRDefault="00485221" w:rsidP="00485221">
      <w:pPr>
        <w:pStyle w:val="Prrafodelista"/>
        <w:numPr>
          <w:ilvl w:val="0"/>
          <w:numId w:val="2"/>
        </w:numPr>
      </w:pPr>
      <w:r w:rsidRPr="00485221">
        <w:rPr>
          <w:rFonts w:ascii="Segoe UI" w:eastAsia="Times New Roman" w:hAnsi="Segoe UI" w:cs="Segoe UI"/>
          <w:color w:val="24292E"/>
          <w:sz w:val="21"/>
          <w:szCs w:val="21"/>
          <w:lang w:eastAsia="es-ES"/>
        </w:rPr>
        <w:t>Adaptativos: si se introdujeran cambios en las tecnologí</w:t>
      </w:r>
      <w:r>
        <w:rPr>
          <w:rFonts w:ascii="Segoe UI" w:eastAsia="Times New Roman" w:hAnsi="Segoe UI" w:cs="Segoe UI"/>
          <w:color w:val="24292E"/>
          <w:sz w:val="21"/>
          <w:szCs w:val="21"/>
          <w:lang w:eastAsia="es-ES"/>
        </w:rPr>
        <w:t>as de la</w:t>
      </w:r>
      <w:r w:rsidRPr="00485221">
        <w:rPr>
          <w:rFonts w:ascii="Segoe UI" w:eastAsia="Times New Roman" w:hAnsi="Segoe UI" w:cs="Segoe UI"/>
          <w:color w:val="24292E"/>
          <w:sz w:val="21"/>
          <w:szCs w:val="21"/>
          <w:lang w:eastAsia="es-ES"/>
        </w:rPr>
        <w:t xml:space="preserve">s </w:t>
      </w:r>
      <w:r>
        <w:rPr>
          <w:rFonts w:ascii="Segoe UI" w:eastAsia="Times New Roman" w:hAnsi="Segoe UI" w:cs="Segoe UI"/>
          <w:color w:val="24292E"/>
          <w:sz w:val="21"/>
          <w:szCs w:val="21"/>
          <w:lang w:eastAsia="es-ES"/>
        </w:rPr>
        <w:t xml:space="preserve">cámaras y </w:t>
      </w:r>
      <w:r w:rsidRPr="00485221">
        <w:rPr>
          <w:rFonts w:ascii="Segoe UI" w:eastAsia="Times New Roman" w:hAnsi="Segoe UI" w:cs="Segoe UI"/>
          <w:color w:val="24292E"/>
          <w:sz w:val="21"/>
          <w:szCs w:val="21"/>
          <w:lang w:eastAsia="es-ES"/>
        </w:rPr>
        <w:t>equipos de los zoos y acuarios, se r</w:t>
      </w:r>
      <w:r>
        <w:rPr>
          <w:rFonts w:ascii="Segoe UI" w:eastAsia="Times New Roman" w:hAnsi="Segoe UI" w:cs="Segoe UI"/>
          <w:color w:val="24292E"/>
          <w:sz w:val="21"/>
          <w:szCs w:val="21"/>
          <w:lang w:eastAsia="es-ES"/>
        </w:rPr>
        <w:t xml:space="preserve">ealizarán los cambios necesarios para garantizar el correcto </w:t>
      </w:r>
      <w:r w:rsidRPr="00485221">
        <w:rPr>
          <w:rFonts w:ascii="Segoe UI" w:eastAsia="Times New Roman" w:hAnsi="Segoe UI" w:cs="Segoe UI"/>
          <w:color w:val="24292E"/>
          <w:sz w:val="21"/>
          <w:szCs w:val="21"/>
          <w:lang w:eastAsia="es-ES"/>
        </w:rPr>
        <w:t>funcionamiento del sistema</w:t>
      </w:r>
      <w:r>
        <w:rPr>
          <w:rFonts w:ascii="Segoe UI" w:eastAsia="Times New Roman" w:hAnsi="Segoe UI" w:cs="Segoe UI"/>
          <w:color w:val="24292E"/>
          <w:sz w:val="21"/>
          <w:szCs w:val="21"/>
          <w:lang w:eastAsia="es-ES"/>
        </w:rPr>
        <w:t>.</w:t>
      </w:r>
      <w:ins w:id="10" w:author="Javi" w:date="2017-12-09T09:06:00Z">
        <w:r w:rsidR="0082126A">
          <w:rPr>
            <w:rFonts w:ascii="Segoe UI" w:eastAsia="Times New Roman" w:hAnsi="Segoe UI" w:cs="Segoe UI"/>
            <w:color w:val="24292E"/>
            <w:sz w:val="21"/>
            <w:szCs w:val="21"/>
            <w:lang w:eastAsia="es-ES"/>
          </w:rPr>
          <w:t xml:space="preserve"> También se buscará adaptar la aplicación, tanto en su versión para dispositivos móviles como la versi</w:t>
        </w:r>
      </w:ins>
      <w:ins w:id="11" w:author="Javi" w:date="2017-12-09T09:07:00Z">
        <w:r w:rsidR="0082126A">
          <w:rPr>
            <w:rFonts w:ascii="Segoe UI" w:eastAsia="Times New Roman" w:hAnsi="Segoe UI" w:cs="Segoe UI"/>
            <w:color w:val="24292E"/>
            <w:sz w:val="21"/>
            <w:szCs w:val="21"/>
            <w:lang w:eastAsia="es-ES"/>
          </w:rPr>
          <w:t xml:space="preserve">ón de escritorio, en el caso de que salgan al mercado nuevas versiones de los sistemas operativos soportados, que impliquen cambios sustanciales en el funcionamiento de </w:t>
        </w:r>
      </w:ins>
      <w:ins w:id="12" w:author="Javi" w:date="2017-12-09T09:08:00Z">
        <w:r w:rsidR="0082126A">
          <w:rPr>
            <w:rFonts w:ascii="Segoe UI" w:eastAsia="Times New Roman" w:hAnsi="Segoe UI" w:cs="Segoe UI"/>
            <w:color w:val="24292E"/>
            <w:sz w:val="21"/>
            <w:szCs w:val="21"/>
            <w:lang w:eastAsia="es-ES"/>
          </w:rPr>
          <w:t>éstos.</w:t>
        </w:r>
      </w:ins>
    </w:p>
    <w:sectPr w:rsidR="00485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824EC"/>
    <w:multiLevelType w:val="hybridMultilevel"/>
    <w:tmpl w:val="55645E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AC46C8"/>
    <w:multiLevelType w:val="hybridMultilevel"/>
    <w:tmpl w:val="382C83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
    <w15:presenceInfo w15:providerId="None" w15:userId="Ja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B9"/>
    <w:rsid w:val="00254361"/>
    <w:rsid w:val="00382D11"/>
    <w:rsid w:val="00422FB9"/>
    <w:rsid w:val="00485221"/>
    <w:rsid w:val="004A487E"/>
    <w:rsid w:val="00533A39"/>
    <w:rsid w:val="006C530E"/>
    <w:rsid w:val="006E3DC9"/>
    <w:rsid w:val="00770B9D"/>
    <w:rsid w:val="0082126A"/>
    <w:rsid w:val="00910F55"/>
    <w:rsid w:val="00C0238E"/>
    <w:rsid w:val="00D20BB6"/>
    <w:rsid w:val="00E57256"/>
    <w:rsid w:val="00F64A51"/>
    <w:rsid w:val="00F825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993FF-3EF2-44A8-8EAA-F5E7FC7E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dc:creator>
  <cp:keywords/>
  <dc:description/>
  <cp:lastModifiedBy>Javi</cp:lastModifiedBy>
  <cp:revision>8</cp:revision>
  <dcterms:created xsi:type="dcterms:W3CDTF">2017-12-08T17:46:00Z</dcterms:created>
  <dcterms:modified xsi:type="dcterms:W3CDTF">2017-12-09T08:17:00Z</dcterms:modified>
</cp:coreProperties>
</file>